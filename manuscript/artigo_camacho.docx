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64CB" w14:textId="77777777" w:rsidR="006D07CE" w:rsidRPr="002F1501" w:rsidRDefault="006D07CE" w:rsidP="00AC0FCA">
      <w:pPr>
        <w:spacing w:line="480" w:lineRule="auto"/>
        <w:jc w:val="center"/>
        <w:rPr>
          <w:rFonts w:ascii="Book Antiqua" w:hAnsi="Book Antiqua" w:cs="Times New Roman"/>
          <w:lang w:val="en-US"/>
        </w:rPr>
      </w:pPr>
      <w:r w:rsidRPr="002F1501">
        <w:rPr>
          <w:rFonts w:ascii="Book Antiqua" w:hAnsi="Book Antiqua" w:cs="Times New Roman"/>
          <w:b/>
          <w:bCs/>
          <w:color w:val="000000"/>
          <w:shd w:val="clear" w:color="auto" w:fill="FFFFFF"/>
          <w:lang w:val="en-US"/>
        </w:rPr>
        <w:t>_____________________________________________________________________</w:t>
      </w:r>
    </w:p>
    <w:p w14:paraId="0D26BC21" w14:textId="51CFF12A" w:rsidR="006D07CE" w:rsidRPr="002F1501" w:rsidRDefault="006D07CE" w:rsidP="00AC0FCA">
      <w:pPr>
        <w:spacing w:line="480" w:lineRule="auto"/>
        <w:jc w:val="center"/>
        <w:rPr>
          <w:rFonts w:ascii="Book Antiqua" w:hAnsi="Book Antiqua" w:cs="Times New Roman"/>
          <w:lang w:val="en-US"/>
        </w:rPr>
      </w:pPr>
      <w:r w:rsidRPr="002F1501">
        <w:rPr>
          <w:rFonts w:ascii="Book Antiqua" w:hAnsi="Book Antiqua" w:cs="Times New Roman"/>
          <w:b/>
          <w:bCs/>
          <w:color w:val="000000"/>
          <w:shd w:val="clear" w:color="auto" w:fill="FFFFFF"/>
          <w:lang w:val="en-US"/>
        </w:rPr>
        <w:t>Cheating interactions favor modularity in mutualistic networks</w:t>
      </w:r>
    </w:p>
    <w:p w14:paraId="220C058C" w14:textId="259C5651" w:rsidR="006D07CE" w:rsidRPr="002F1501" w:rsidRDefault="006D07CE" w:rsidP="00AC0FCA">
      <w:pPr>
        <w:spacing w:line="480" w:lineRule="auto"/>
        <w:jc w:val="center"/>
        <w:rPr>
          <w:rFonts w:ascii="Book Antiqua" w:hAnsi="Book Antiqua" w:cs="Times New Roman"/>
        </w:rPr>
      </w:pPr>
      <w:r w:rsidRPr="002F1501">
        <w:rPr>
          <w:rFonts w:ascii="Book Antiqua" w:hAnsi="Book Antiqua" w:cs="Times New Roman"/>
          <w:color w:val="000000"/>
          <w:shd w:val="clear" w:color="auto" w:fill="FFFFFF"/>
        </w:rPr>
        <w:t>Lucas A Camacho</w:t>
      </w:r>
      <w:r w:rsidR="00F069AF" w:rsidRPr="002F1501">
        <w:rPr>
          <w:rFonts w:ascii="Book Antiqua" w:hAnsi="Book Antiqua" w:cs="Times New Roman"/>
          <w:color w:val="000000"/>
          <w:shd w:val="clear" w:color="auto" w:fill="FFFFFF"/>
          <w:vertAlign w:val="superscript"/>
        </w:rPr>
        <w:t>1, *</w:t>
      </w:r>
      <w:r w:rsidRPr="002F1501">
        <w:rPr>
          <w:rFonts w:ascii="Book Antiqua" w:hAnsi="Book Antiqua" w:cs="Times New Roman"/>
          <w:color w:val="000000"/>
          <w:shd w:val="clear" w:color="auto" w:fill="FFFFFF"/>
        </w:rPr>
        <w:t xml:space="preserve">, Cecilia </w:t>
      </w:r>
      <w:proofErr w:type="spellStart"/>
      <w:r w:rsidRPr="002F1501">
        <w:rPr>
          <w:rFonts w:ascii="Book Antiqua" w:hAnsi="Book Antiqua" w:cs="Times New Roman"/>
          <w:color w:val="000000"/>
          <w:shd w:val="clear" w:color="auto" w:fill="FFFFFF"/>
        </w:rPr>
        <w:t>Siliansky</w:t>
      </w:r>
      <w:proofErr w:type="spellEnd"/>
      <w:r w:rsidRPr="002F1501">
        <w:rPr>
          <w:rFonts w:ascii="Book Antiqua" w:hAnsi="Book Antiqua" w:cs="Times New Roman"/>
          <w:color w:val="000000"/>
          <w:shd w:val="clear" w:color="auto" w:fill="FFFFFF"/>
        </w:rPr>
        <w:t xml:space="preserve"> de Andreazzi</w:t>
      </w:r>
      <w:r w:rsidRPr="002F1501">
        <w:rPr>
          <w:rFonts w:ascii="Book Antiqua" w:hAnsi="Book Antiqua" w:cs="Times New Roman"/>
          <w:color w:val="000000"/>
          <w:shd w:val="clear" w:color="auto" w:fill="FFFFFF"/>
          <w:vertAlign w:val="superscript"/>
        </w:rPr>
        <w:t>2</w:t>
      </w:r>
      <w:r w:rsidRPr="002F1501">
        <w:rPr>
          <w:rFonts w:ascii="Book Antiqua" w:hAnsi="Book Antiqua" w:cs="Times New Roman"/>
          <w:color w:val="000000"/>
          <w:shd w:val="clear" w:color="auto" w:fill="FFFFFF"/>
        </w:rPr>
        <w:t>, Lucas P Medeiros</w:t>
      </w:r>
      <w:r w:rsidRPr="002F1501">
        <w:rPr>
          <w:rFonts w:ascii="Book Antiqua" w:hAnsi="Book Antiqua" w:cs="Times New Roman"/>
          <w:color w:val="000000"/>
          <w:shd w:val="clear" w:color="auto" w:fill="FFFFFF"/>
          <w:vertAlign w:val="superscript"/>
        </w:rPr>
        <w:t>3</w:t>
      </w:r>
      <w:r w:rsidRPr="002F1501">
        <w:rPr>
          <w:rFonts w:ascii="Book Antiqua" w:hAnsi="Book Antiqua" w:cs="Times New Roman"/>
          <w:color w:val="000000"/>
          <w:shd w:val="clear" w:color="auto" w:fill="FFFFFF"/>
        </w:rPr>
        <w:t>, Irina B</w:t>
      </w:r>
      <w:r w:rsidR="00EB15A7">
        <w:rPr>
          <w:rFonts w:ascii="Book Antiqua" w:hAnsi="Book Antiqua" w:cs="Times New Roman"/>
          <w:color w:val="000000"/>
          <w:shd w:val="clear" w:color="auto" w:fill="FFFFFF"/>
        </w:rPr>
        <w:t>irskis-</w:t>
      </w:r>
      <w:r w:rsidRPr="002F1501">
        <w:rPr>
          <w:rFonts w:ascii="Book Antiqua" w:hAnsi="Book Antiqua" w:cs="Times New Roman"/>
          <w:color w:val="000000"/>
          <w:shd w:val="clear" w:color="auto" w:fill="FFFFFF"/>
        </w:rPr>
        <w:t>Barros</w:t>
      </w:r>
      <w:r w:rsidRPr="002F1501">
        <w:rPr>
          <w:rFonts w:ascii="Book Antiqua" w:hAnsi="Book Antiqua" w:cs="Times New Roman"/>
          <w:color w:val="000000"/>
          <w:shd w:val="clear" w:color="auto" w:fill="FFFFFF"/>
          <w:vertAlign w:val="superscript"/>
        </w:rPr>
        <w:t>4</w:t>
      </w:r>
      <w:r w:rsidRPr="002F1501">
        <w:rPr>
          <w:rFonts w:ascii="Book Antiqua" w:hAnsi="Book Antiqua" w:cs="Times New Roman"/>
          <w:color w:val="000000"/>
          <w:shd w:val="clear" w:color="auto" w:fill="FFFFFF"/>
        </w:rPr>
        <w:t>, Carine Emer</w:t>
      </w:r>
      <w:r w:rsidRPr="002F1501">
        <w:rPr>
          <w:rFonts w:ascii="Book Antiqua" w:hAnsi="Book Antiqua" w:cs="Times New Roman"/>
          <w:color w:val="000000"/>
          <w:shd w:val="clear" w:color="auto" w:fill="FFFFFF"/>
          <w:vertAlign w:val="superscript"/>
        </w:rPr>
        <w:t>5</w:t>
      </w:r>
      <w:r w:rsidRPr="002F1501">
        <w:rPr>
          <w:rFonts w:ascii="Book Antiqua" w:hAnsi="Book Antiqua" w:cs="Times New Roman"/>
          <w:color w:val="000000"/>
          <w:shd w:val="clear" w:color="auto" w:fill="FFFFFF"/>
        </w:rPr>
        <w:t>, Carolina Reigada</w:t>
      </w:r>
      <w:r w:rsidRPr="002F1501">
        <w:rPr>
          <w:rFonts w:ascii="Book Antiqua" w:hAnsi="Book Antiqua" w:cs="Times New Roman"/>
          <w:color w:val="000000"/>
          <w:shd w:val="clear" w:color="auto" w:fill="FFFFFF"/>
          <w:vertAlign w:val="superscript"/>
        </w:rPr>
        <w:t>6</w:t>
      </w:r>
      <w:r w:rsidRPr="002F1501">
        <w:rPr>
          <w:rFonts w:ascii="Book Antiqua" w:hAnsi="Book Antiqua" w:cs="Times New Roman"/>
          <w:color w:val="000000"/>
          <w:shd w:val="clear" w:color="auto" w:fill="FFFFFF"/>
        </w:rPr>
        <w:t>, Paulo R Guimarães Jr</w:t>
      </w:r>
      <w:r w:rsidRPr="002F1501">
        <w:rPr>
          <w:rFonts w:ascii="Book Antiqua" w:hAnsi="Book Antiqua" w:cs="Times New Roman"/>
          <w:color w:val="000000"/>
          <w:shd w:val="clear" w:color="auto" w:fill="FFFFFF"/>
          <w:vertAlign w:val="superscript"/>
        </w:rPr>
        <w:t>7</w:t>
      </w:r>
    </w:p>
    <w:p w14:paraId="423D913E" w14:textId="77777777" w:rsidR="006D07CE" w:rsidRPr="002F1501" w:rsidRDefault="006D07CE" w:rsidP="00AC0FCA">
      <w:pPr>
        <w:spacing w:line="480" w:lineRule="auto"/>
        <w:jc w:val="center"/>
        <w:rPr>
          <w:rFonts w:ascii="Book Antiqua" w:hAnsi="Book Antiqua" w:cs="Times New Roman"/>
        </w:rPr>
      </w:pPr>
      <w:r w:rsidRPr="002F1501">
        <w:rPr>
          <w:rFonts w:ascii="Book Antiqua" w:hAnsi="Book Antiqua" w:cs="Times New Roman"/>
          <w:b/>
          <w:bCs/>
          <w:color w:val="000000"/>
          <w:shd w:val="clear" w:color="auto" w:fill="FFFFFF"/>
        </w:rPr>
        <w:t>_____________________________________________________________________</w:t>
      </w:r>
    </w:p>
    <w:p w14:paraId="4EF9D901" w14:textId="77777777" w:rsidR="006D07CE" w:rsidRPr="002F1501" w:rsidRDefault="006D07CE" w:rsidP="00AC0FCA">
      <w:pPr>
        <w:spacing w:line="480" w:lineRule="auto"/>
        <w:rPr>
          <w:rFonts w:ascii="Book Antiqua" w:hAnsi="Book Antiqua" w:cs="Times New Roman"/>
        </w:rPr>
      </w:pPr>
      <w:proofErr w:type="spellStart"/>
      <w:r w:rsidRPr="002F1501">
        <w:rPr>
          <w:rFonts w:ascii="Book Antiqua" w:hAnsi="Book Antiqua" w:cs="Times New Roman"/>
          <w:b/>
          <w:bCs/>
          <w:color w:val="000000"/>
          <w:shd w:val="clear" w:color="auto" w:fill="FFFFFF"/>
        </w:rPr>
        <w:t>Affiliations</w:t>
      </w:r>
      <w:proofErr w:type="spellEnd"/>
    </w:p>
    <w:p w14:paraId="6206E144" w14:textId="1599E882" w:rsidR="006D07CE" w:rsidRPr="00202B28" w:rsidRDefault="006D07CE" w:rsidP="00202B28">
      <w:pPr>
        <w:spacing w:line="480" w:lineRule="auto"/>
        <w:rPr>
          <w:rFonts w:ascii="Book Antiqua" w:hAnsi="Book Antiqua" w:cs="Times New Roman"/>
        </w:rPr>
      </w:pPr>
      <w:r w:rsidRPr="00202B28">
        <w:rPr>
          <w:rFonts w:ascii="Book Antiqua" w:hAnsi="Book Antiqua" w:cs="Times New Roman"/>
          <w:color w:val="000000"/>
          <w:shd w:val="clear" w:color="auto" w:fill="FFFFFF"/>
        </w:rPr>
        <w:t>1 Programa de pós-graduação em ecologia, Departamento de Ecologia - Instituto de Biociências, USP, Rua do Matão, Tv. 14 - Butantã, São Paulo - SP, 05508-090, Brasil</w:t>
      </w:r>
      <w:r w:rsidR="00627907" w:rsidRPr="00202B28">
        <w:rPr>
          <w:rFonts w:ascii="Book Antiqua" w:hAnsi="Book Antiqua" w:cs="Times New Roman"/>
          <w:color w:val="000000"/>
          <w:shd w:val="clear" w:color="auto" w:fill="FFFFFF"/>
        </w:rPr>
        <w:t>. ORCID: 0000-0003-3158-1488</w:t>
      </w:r>
      <w:r w:rsidR="00202B28" w:rsidRPr="00202B28">
        <w:rPr>
          <w:rFonts w:ascii="Book Antiqua" w:hAnsi="Book Antiqua" w:cs="Times New Roman"/>
          <w:color w:val="000000"/>
          <w:shd w:val="clear" w:color="auto" w:fill="FFFFFF"/>
        </w:rPr>
        <w:t xml:space="preserve"> (</w:t>
      </w:r>
      <w:proofErr w:type="spellStart"/>
      <w:r w:rsidR="00202B28" w:rsidRPr="00202B28">
        <w:rPr>
          <w:rFonts w:ascii="Book Antiqua" w:hAnsi="Book Antiqua" w:cs="Times New Roman"/>
          <w:color w:val="000000"/>
          <w:shd w:val="clear" w:color="auto" w:fill="FFFFFF"/>
        </w:rPr>
        <w:t>https</w:t>
      </w:r>
      <w:proofErr w:type="spellEnd"/>
      <w:r w:rsidR="00202B28" w:rsidRPr="00202B28">
        <w:rPr>
          <w:rFonts w:ascii="Book Antiqua" w:hAnsi="Book Antiqua" w:cs="Times New Roman"/>
          <w:color w:val="000000"/>
          <w:shd w:val="clear" w:color="auto" w:fill="FFFFFF"/>
        </w:rPr>
        <w:t>://orcid.org/0000-0003-3158-1488)</w:t>
      </w:r>
    </w:p>
    <w:p w14:paraId="7D81779E" w14:textId="4C77B575" w:rsidR="00420799" w:rsidRPr="00202B28" w:rsidRDefault="006D07CE" w:rsidP="00202B28">
      <w:pPr>
        <w:spacing w:line="480" w:lineRule="auto"/>
        <w:rPr>
          <w:rFonts w:ascii="Book Antiqua" w:hAnsi="Book Antiqua" w:cs="Times New Roman"/>
          <w:color w:val="000000"/>
          <w:shd w:val="clear" w:color="auto" w:fill="FFFFFF"/>
          <w:lang w:val="en-US"/>
        </w:rPr>
      </w:pPr>
      <w:r w:rsidRPr="00202B28">
        <w:rPr>
          <w:rFonts w:ascii="Book Antiqua" w:hAnsi="Book Antiqua" w:cs="Times New Roman"/>
          <w:color w:val="000000"/>
          <w:shd w:val="clear" w:color="auto" w:fill="FFFFFF"/>
        </w:rPr>
        <w:t xml:space="preserve">2 </w:t>
      </w:r>
      <w:r w:rsidR="00420799" w:rsidRPr="00202B28">
        <w:rPr>
          <w:rFonts w:ascii="Book Antiqua" w:hAnsi="Book Antiqua" w:cs="Times New Roman"/>
          <w:color w:val="000000"/>
          <w:shd w:val="clear" w:color="auto" w:fill="FFFFFF"/>
        </w:rPr>
        <w:t xml:space="preserve">(a) Laboratório de Biologia e Parasitologia de Mamíferos Silvestres Reservatórios, Instituto Oswaldo Cruz, Fundação Oswaldo Cruz, Av. Brasil 4365, Manguinhos, 21045-900, Rio de Janeiro, RJ, Brasil, (b) </w:t>
      </w:r>
      <w:proofErr w:type="spellStart"/>
      <w:r w:rsidR="00420799" w:rsidRPr="00202B28">
        <w:rPr>
          <w:rFonts w:ascii="Book Antiqua" w:hAnsi="Book Antiqua" w:cs="Times New Roman"/>
          <w:color w:val="000000"/>
          <w:shd w:val="clear" w:color="auto" w:fill="FFFFFF"/>
        </w:rPr>
        <w:t>present</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address</w:t>
      </w:r>
      <w:proofErr w:type="spellEnd"/>
      <w:r w:rsidR="00420799" w:rsidRPr="00202B28">
        <w:rPr>
          <w:rFonts w:ascii="Book Antiqua" w:hAnsi="Book Antiqua" w:cs="Times New Roman"/>
          <w:color w:val="000000"/>
          <w:shd w:val="clear" w:color="auto" w:fill="FFFFFF"/>
        </w:rPr>
        <w:t xml:space="preserve">: Centre for </w:t>
      </w:r>
      <w:proofErr w:type="spellStart"/>
      <w:r w:rsidR="00420799" w:rsidRPr="00202B28">
        <w:rPr>
          <w:rFonts w:ascii="Book Antiqua" w:hAnsi="Book Antiqua" w:cs="Times New Roman"/>
          <w:color w:val="000000"/>
          <w:shd w:val="clear" w:color="auto" w:fill="FFFFFF"/>
        </w:rPr>
        <w:t>Functional</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Ecology</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Department</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of</w:t>
      </w:r>
      <w:proofErr w:type="spellEnd"/>
      <w:r w:rsidR="00420799" w:rsidRPr="00202B28">
        <w:rPr>
          <w:rFonts w:ascii="Book Antiqua" w:hAnsi="Book Antiqua" w:cs="Times New Roman"/>
          <w:color w:val="000000"/>
          <w:shd w:val="clear" w:color="auto" w:fill="FFFFFF"/>
        </w:rPr>
        <w:t xml:space="preserve"> Life </w:t>
      </w:r>
      <w:proofErr w:type="spellStart"/>
      <w:r w:rsidR="00420799" w:rsidRPr="00202B28">
        <w:rPr>
          <w:rFonts w:ascii="Book Antiqua" w:hAnsi="Book Antiqua" w:cs="Times New Roman"/>
          <w:color w:val="000000"/>
          <w:shd w:val="clear" w:color="auto" w:fill="FFFFFF"/>
        </w:rPr>
        <w:t>Sciences</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University</w:t>
      </w:r>
      <w:proofErr w:type="spellEnd"/>
      <w:r w:rsidR="00420799" w:rsidRPr="00202B28">
        <w:rPr>
          <w:rFonts w:ascii="Book Antiqua" w:hAnsi="Book Antiqua" w:cs="Times New Roman"/>
          <w:color w:val="000000"/>
          <w:shd w:val="clear" w:color="auto" w:fill="FFFFFF"/>
        </w:rPr>
        <w:t xml:space="preserve"> </w:t>
      </w:r>
      <w:proofErr w:type="spellStart"/>
      <w:r w:rsidR="00420799" w:rsidRPr="00202B28">
        <w:rPr>
          <w:rFonts w:ascii="Book Antiqua" w:hAnsi="Book Antiqua" w:cs="Times New Roman"/>
          <w:color w:val="000000"/>
          <w:shd w:val="clear" w:color="auto" w:fill="FFFFFF"/>
        </w:rPr>
        <w:t>of</w:t>
      </w:r>
      <w:proofErr w:type="spellEnd"/>
      <w:r w:rsidR="00420799" w:rsidRPr="00202B28">
        <w:rPr>
          <w:rFonts w:ascii="Book Antiqua" w:hAnsi="Book Antiqua" w:cs="Times New Roman"/>
          <w:color w:val="000000"/>
          <w:shd w:val="clear" w:color="auto" w:fill="FFFFFF"/>
        </w:rPr>
        <w:t xml:space="preserve"> Coimbra, Calçada Martim de Freitas, 3000-456, Coimbra, Portugal</w:t>
      </w:r>
      <w:r w:rsidR="00627907" w:rsidRPr="00202B28">
        <w:rPr>
          <w:rFonts w:ascii="Book Antiqua" w:hAnsi="Book Antiqua" w:cs="Times New Roman"/>
          <w:color w:val="000000"/>
          <w:shd w:val="clear" w:color="auto" w:fill="FFFFFF"/>
        </w:rPr>
        <w:t xml:space="preserve">. </w:t>
      </w:r>
      <w:r w:rsidR="00627907" w:rsidRPr="00202B28">
        <w:rPr>
          <w:rFonts w:ascii="Book Antiqua" w:hAnsi="Book Antiqua" w:cs="Times New Roman"/>
          <w:color w:val="000000"/>
          <w:shd w:val="clear" w:color="auto" w:fill="FFFFFF"/>
          <w:lang w:val="en-US"/>
        </w:rPr>
        <w:t xml:space="preserve">ORCID: 0000-0002-9817-0635. </w:t>
      </w:r>
      <w:r w:rsidR="00202B28" w:rsidRPr="00202B28">
        <w:rPr>
          <w:rFonts w:ascii="Book Antiqua" w:hAnsi="Book Antiqua" w:cs="Times New Roman"/>
          <w:color w:val="000000"/>
          <w:shd w:val="clear" w:color="auto" w:fill="FFFFFF"/>
          <w:lang w:val="en-US"/>
        </w:rPr>
        <w:t>(https://orcid.org/0000-0002-9817-0635)</w:t>
      </w:r>
    </w:p>
    <w:p w14:paraId="48ADEF19" w14:textId="7DDBBD12" w:rsidR="006D07CE" w:rsidRPr="00202B28" w:rsidRDefault="006D07CE" w:rsidP="00202B28">
      <w:pPr>
        <w:spacing w:line="480" w:lineRule="auto"/>
        <w:rPr>
          <w:rFonts w:ascii="Book Antiqua" w:hAnsi="Book Antiqua" w:cs="Times New Roman"/>
          <w:lang w:val="en-US"/>
        </w:rPr>
      </w:pPr>
      <w:r w:rsidRPr="00202B28">
        <w:rPr>
          <w:rFonts w:ascii="Book Antiqua" w:hAnsi="Book Antiqua" w:cs="Times New Roman"/>
          <w:color w:val="000000"/>
          <w:shd w:val="clear" w:color="auto" w:fill="FFFFFF"/>
          <w:lang w:val="en-US"/>
        </w:rPr>
        <w:t>3 Department of Civil and Environmental Engineering, MIT, 77 Massachusetts Ave, 02139 Cambridge, MA, USA</w:t>
      </w:r>
      <w:r w:rsidR="00C64811" w:rsidRPr="00202B28">
        <w:rPr>
          <w:rFonts w:ascii="Book Antiqua" w:hAnsi="Book Antiqua" w:cs="Times New Roman"/>
          <w:color w:val="000000"/>
          <w:shd w:val="clear" w:color="auto" w:fill="FFFFFF"/>
          <w:lang w:val="en-US"/>
        </w:rPr>
        <w:t>. ORCID: 0000-0002-0320-5058</w:t>
      </w:r>
      <w:r w:rsidR="00202B28" w:rsidRPr="00202B28">
        <w:rPr>
          <w:rFonts w:ascii="Book Antiqua" w:hAnsi="Book Antiqua" w:cs="Times New Roman"/>
          <w:color w:val="000000"/>
          <w:shd w:val="clear" w:color="auto" w:fill="FFFFFF"/>
          <w:lang w:val="en-US"/>
        </w:rPr>
        <w:t xml:space="preserve"> (https://orcid.org/0000-0002-0320-5058)</w:t>
      </w:r>
    </w:p>
    <w:p w14:paraId="53BA7643" w14:textId="3C030D26" w:rsidR="006D07CE" w:rsidRPr="0012651F" w:rsidRDefault="006D07CE" w:rsidP="00202B28">
      <w:pPr>
        <w:spacing w:line="480" w:lineRule="auto"/>
        <w:rPr>
          <w:rFonts w:ascii="Book Antiqua" w:hAnsi="Book Antiqua" w:cs="Times New Roman"/>
        </w:rPr>
      </w:pPr>
      <w:r w:rsidRPr="00202B28">
        <w:rPr>
          <w:rFonts w:ascii="Book Antiqua" w:hAnsi="Book Antiqua" w:cs="Times New Roman"/>
          <w:color w:val="000000"/>
          <w:shd w:val="clear" w:color="auto" w:fill="FFFFFF"/>
          <w:lang w:val="en-US"/>
        </w:rPr>
        <w:t>4 School of Natural Sciences, University of California, Merced, EUA</w:t>
      </w:r>
      <w:r w:rsidR="00C64811" w:rsidRPr="00202B28">
        <w:rPr>
          <w:rFonts w:ascii="Book Antiqua" w:hAnsi="Book Antiqua" w:cs="Times New Roman"/>
          <w:color w:val="000000"/>
          <w:shd w:val="clear" w:color="auto" w:fill="FFFFFF"/>
          <w:lang w:val="en-US"/>
        </w:rPr>
        <w:t>.</w:t>
      </w:r>
      <w:r w:rsidR="00EC673E" w:rsidRPr="00202B28">
        <w:rPr>
          <w:rFonts w:ascii="Book Antiqua" w:hAnsi="Book Antiqua" w:cs="Times New Roman"/>
          <w:color w:val="000000"/>
          <w:shd w:val="clear" w:color="auto" w:fill="FFFFFF"/>
          <w:lang w:val="en-US"/>
        </w:rPr>
        <w:t xml:space="preserve"> </w:t>
      </w:r>
      <w:r w:rsidR="00EC673E" w:rsidRPr="0012651F">
        <w:rPr>
          <w:rFonts w:ascii="Book Antiqua" w:hAnsi="Book Antiqua" w:cs="Times New Roman"/>
          <w:color w:val="000000"/>
          <w:shd w:val="clear" w:color="auto" w:fill="FFFFFF"/>
        </w:rPr>
        <w:t>ORCID:</w:t>
      </w:r>
      <w:r w:rsidR="00202B28" w:rsidRPr="0012651F">
        <w:rPr>
          <w:rFonts w:ascii="Book Antiqua" w:hAnsi="Book Antiqua" w:cs="Times New Roman"/>
          <w:color w:val="000000"/>
          <w:shd w:val="clear" w:color="auto" w:fill="FFFFFF"/>
        </w:rPr>
        <w:t xml:space="preserve"> </w:t>
      </w:r>
      <w:r w:rsidR="00202B28" w:rsidRPr="0012651F">
        <w:rPr>
          <w:rStyle w:val="Strong"/>
          <w:rFonts w:ascii="Book Antiqua" w:hAnsi="Book Antiqua"/>
          <w:b w:val="0"/>
          <w:bCs w:val="0"/>
        </w:rPr>
        <w:t>0000-0002-9235-7044 (</w:t>
      </w:r>
      <w:proofErr w:type="spellStart"/>
      <w:r w:rsidR="00202B28" w:rsidRPr="0012651F">
        <w:rPr>
          <w:rStyle w:val="Strong"/>
          <w:rFonts w:ascii="Book Antiqua" w:hAnsi="Book Antiqua"/>
          <w:b w:val="0"/>
          <w:bCs w:val="0"/>
        </w:rPr>
        <w:t>https</w:t>
      </w:r>
      <w:proofErr w:type="spellEnd"/>
      <w:r w:rsidR="00202B28" w:rsidRPr="0012651F">
        <w:rPr>
          <w:rStyle w:val="Strong"/>
          <w:rFonts w:ascii="Book Antiqua" w:hAnsi="Book Antiqua"/>
          <w:b w:val="0"/>
          <w:bCs w:val="0"/>
        </w:rPr>
        <w:t>://orcid.org/0000-0002-9235-7044)</w:t>
      </w:r>
    </w:p>
    <w:p w14:paraId="3357BC8F" w14:textId="44F86E90" w:rsidR="006D07CE" w:rsidRPr="00202B28" w:rsidRDefault="006D07CE" w:rsidP="00202B28">
      <w:pPr>
        <w:spacing w:line="480" w:lineRule="auto"/>
        <w:rPr>
          <w:rFonts w:ascii="Book Antiqua" w:hAnsi="Book Antiqua" w:cs="Times New Roman"/>
        </w:rPr>
      </w:pPr>
      <w:r w:rsidRPr="00202B28">
        <w:rPr>
          <w:rFonts w:ascii="Book Antiqua" w:hAnsi="Book Antiqua" w:cs="Times New Roman"/>
          <w:color w:val="000000"/>
          <w:shd w:val="clear" w:color="auto" w:fill="FFFFFF"/>
        </w:rPr>
        <w:t xml:space="preserve">5 </w:t>
      </w:r>
      <w:r w:rsidR="0002576A" w:rsidRPr="00202B28">
        <w:rPr>
          <w:rFonts w:ascii="Book Antiqua" w:eastAsia="Times New Roman" w:hAnsi="Book Antiqua" w:cs="Times New Roman"/>
          <w:lang w:eastAsia="en-GB"/>
        </w:rPr>
        <w:t>Laboratório de Interação Planta-Animal, Departamento de Botânica,</w:t>
      </w:r>
      <w:r w:rsidR="0002576A" w:rsidRPr="00202B28">
        <w:rPr>
          <w:rFonts w:ascii="Book Antiqua" w:eastAsia="Times New Roman" w:hAnsi="Book Antiqua" w:cs="Times New Roman"/>
          <w:lang w:eastAsia="en-GB"/>
        </w:rPr>
        <w:br/>
        <w:t xml:space="preserve">Rua Professor Moraes Rego, s/n. Cidade Universitária, Recife, </w:t>
      </w:r>
      <w:r w:rsidR="0002576A" w:rsidRPr="00202B28">
        <w:rPr>
          <w:rFonts w:ascii="Book Antiqua" w:eastAsia="Times New Roman" w:hAnsi="Book Antiqua" w:cs="Times New Roman"/>
          <w:lang w:eastAsia="en-GB"/>
        </w:rPr>
        <w:lastRenderedPageBreak/>
        <w:t xml:space="preserve">Pernambuco. Brasil. 50.670-901. </w:t>
      </w:r>
      <w:r w:rsidR="00C64811" w:rsidRPr="00202B28">
        <w:rPr>
          <w:rFonts w:ascii="Book Antiqua" w:hAnsi="Book Antiqua" w:cs="Times New Roman"/>
          <w:color w:val="000000"/>
          <w:shd w:val="clear" w:color="auto" w:fill="FFFFFF"/>
        </w:rPr>
        <w:t>ORCID: 0000-0002-1258-2816</w:t>
      </w:r>
      <w:r w:rsidR="00202B28" w:rsidRPr="00202B28">
        <w:rPr>
          <w:rFonts w:ascii="Book Antiqua" w:hAnsi="Book Antiqua" w:cs="Times New Roman"/>
          <w:color w:val="000000"/>
          <w:shd w:val="clear" w:color="auto" w:fill="FFFFFF"/>
        </w:rPr>
        <w:t xml:space="preserve"> (</w:t>
      </w:r>
      <w:proofErr w:type="spellStart"/>
      <w:r w:rsidR="00202B28" w:rsidRPr="00202B28">
        <w:rPr>
          <w:rFonts w:ascii="Book Antiqua" w:hAnsi="Book Antiqua" w:cs="Times New Roman"/>
          <w:color w:val="000000"/>
          <w:shd w:val="clear" w:color="auto" w:fill="FFFFFF"/>
        </w:rPr>
        <w:t>https</w:t>
      </w:r>
      <w:proofErr w:type="spellEnd"/>
      <w:r w:rsidR="00202B28" w:rsidRPr="00202B28">
        <w:rPr>
          <w:rFonts w:ascii="Book Antiqua" w:hAnsi="Book Antiqua" w:cs="Times New Roman"/>
          <w:color w:val="000000"/>
          <w:shd w:val="clear" w:color="auto" w:fill="FFFFFF"/>
        </w:rPr>
        <w:t>://orcid.org/0000-0002-1258-2816)</w:t>
      </w:r>
    </w:p>
    <w:p w14:paraId="47E99A15" w14:textId="1F654FE2" w:rsidR="006D07CE" w:rsidRPr="00202B28" w:rsidRDefault="006D07CE" w:rsidP="00202B28">
      <w:pPr>
        <w:spacing w:line="480" w:lineRule="auto"/>
        <w:rPr>
          <w:rFonts w:ascii="Book Antiqua" w:hAnsi="Book Antiqua" w:cs="Times New Roman"/>
        </w:rPr>
      </w:pPr>
      <w:r w:rsidRPr="00202B28">
        <w:rPr>
          <w:rFonts w:ascii="Book Antiqua" w:hAnsi="Book Antiqua" w:cs="Times New Roman"/>
          <w:color w:val="000000"/>
          <w:shd w:val="clear" w:color="auto" w:fill="FFFFFF"/>
        </w:rPr>
        <w:t xml:space="preserve">6 Centro de Ciências Biológicas e Saúde, Departamento de Ecologia e Biologia Evolutiva, Universidade Federal de São Carlos, UFSCAR - São Carlos, SP </w:t>
      </w:r>
      <w:r w:rsidR="00C64811" w:rsidRPr="00202B28">
        <w:rPr>
          <w:rFonts w:ascii="Book Antiqua" w:hAnsi="Book Antiqua" w:cs="Times New Roman"/>
          <w:color w:val="000000"/>
          <w:shd w:val="clear" w:color="auto" w:fill="FFFFFF"/>
        </w:rPr>
        <w:t>–</w:t>
      </w:r>
      <w:r w:rsidRPr="00202B28">
        <w:rPr>
          <w:rFonts w:ascii="Book Antiqua" w:hAnsi="Book Antiqua" w:cs="Times New Roman"/>
          <w:color w:val="000000"/>
          <w:shd w:val="clear" w:color="auto" w:fill="FFFFFF"/>
        </w:rPr>
        <w:t xml:space="preserve"> Brasil</w:t>
      </w:r>
      <w:r w:rsidR="00C64811" w:rsidRPr="00202B28">
        <w:rPr>
          <w:rFonts w:ascii="Book Antiqua" w:hAnsi="Book Antiqua" w:cs="Times New Roman"/>
          <w:color w:val="000000"/>
          <w:shd w:val="clear" w:color="auto" w:fill="FFFFFF"/>
        </w:rPr>
        <w:t>. ORCID: 0000-0002-0680-219X</w:t>
      </w:r>
      <w:r w:rsidR="00202B28" w:rsidRPr="00202B28">
        <w:rPr>
          <w:rFonts w:ascii="Book Antiqua" w:hAnsi="Book Antiqua" w:cs="Times New Roman"/>
          <w:color w:val="000000"/>
          <w:shd w:val="clear" w:color="auto" w:fill="FFFFFF"/>
        </w:rPr>
        <w:t xml:space="preserve"> (</w:t>
      </w:r>
      <w:proofErr w:type="spellStart"/>
      <w:r w:rsidR="00202B28" w:rsidRPr="00202B28">
        <w:rPr>
          <w:rFonts w:ascii="Book Antiqua" w:hAnsi="Book Antiqua" w:cs="Times New Roman"/>
          <w:color w:val="000000"/>
          <w:shd w:val="clear" w:color="auto" w:fill="FFFFFF"/>
        </w:rPr>
        <w:t>https</w:t>
      </w:r>
      <w:proofErr w:type="spellEnd"/>
      <w:r w:rsidR="00202B28" w:rsidRPr="00202B28">
        <w:rPr>
          <w:rFonts w:ascii="Book Antiqua" w:hAnsi="Book Antiqua" w:cs="Times New Roman"/>
          <w:color w:val="000000"/>
          <w:shd w:val="clear" w:color="auto" w:fill="FFFFFF"/>
        </w:rPr>
        <w:t>://orcid.org/0000-0002-0680-219X)</w:t>
      </w:r>
    </w:p>
    <w:p w14:paraId="67C8F330" w14:textId="7B88464C" w:rsidR="006D07CE" w:rsidRPr="00202B28" w:rsidRDefault="006D07CE" w:rsidP="00202B28">
      <w:pPr>
        <w:spacing w:line="480" w:lineRule="auto"/>
        <w:rPr>
          <w:rFonts w:ascii="Book Antiqua" w:hAnsi="Book Antiqua" w:cs="Times New Roman"/>
          <w:lang w:val="en-US"/>
        </w:rPr>
      </w:pPr>
      <w:r w:rsidRPr="00202B28">
        <w:rPr>
          <w:rFonts w:ascii="Book Antiqua" w:hAnsi="Book Antiqua" w:cs="Times New Roman"/>
          <w:color w:val="000000"/>
          <w:shd w:val="clear" w:color="auto" w:fill="FFFFFF"/>
        </w:rPr>
        <w:t>7 Departamento de Ecologia - Instituto de Biociências, USP, Rua do Matão, Tv. 14 - Butantã, São Paulo - SP, 05508-090, Brasil</w:t>
      </w:r>
      <w:r w:rsidR="00C64811" w:rsidRPr="00202B28">
        <w:rPr>
          <w:rFonts w:ascii="Book Antiqua" w:hAnsi="Book Antiqua" w:cs="Times New Roman"/>
          <w:color w:val="000000"/>
          <w:shd w:val="clear" w:color="auto" w:fill="FFFFFF"/>
        </w:rPr>
        <w:t xml:space="preserve">. </w:t>
      </w:r>
      <w:r w:rsidR="00C64811" w:rsidRPr="00202B28">
        <w:rPr>
          <w:rFonts w:ascii="Book Antiqua" w:hAnsi="Book Antiqua" w:cs="Times New Roman"/>
          <w:color w:val="000000"/>
          <w:shd w:val="clear" w:color="auto" w:fill="FFFFFF"/>
          <w:lang w:val="en-US"/>
        </w:rPr>
        <w:t>ORCID: 0000-0001-9161-8305</w:t>
      </w:r>
      <w:r w:rsidR="00202B28" w:rsidRPr="00202B28">
        <w:rPr>
          <w:rFonts w:ascii="Book Antiqua" w:hAnsi="Book Antiqua" w:cs="Times New Roman"/>
          <w:color w:val="000000"/>
          <w:shd w:val="clear" w:color="auto" w:fill="FFFFFF"/>
          <w:lang w:val="en-US"/>
        </w:rPr>
        <w:t xml:space="preserve"> (https://orcid.org/0000-0001-9161-8305)</w:t>
      </w:r>
    </w:p>
    <w:p w14:paraId="2326774B" w14:textId="77777777" w:rsidR="006D07CE" w:rsidRPr="00202B28" w:rsidRDefault="006D07CE" w:rsidP="00AC0FCA">
      <w:pPr>
        <w:rPr>
          <w:rFonts w:ascii="Book Antiqua" w:eastAsia="Times New Roman" w:hAnsi="Book Antiqua" w:cs="Times New Roman"/>
          <w:lang w:val="en-US"/>
        </w:rPr>
      </w:pPr>
    </w:p>
    <w:p w14:paraId="238CEC46" w14:textId="61FE2FE9" w:rsidR="00DC25B1" w:rsidRPr="00105932" w:rsidRDefault="006D07CE" w:rsidP="003027AF">
      <w:pPr>
        <w:spacing w:line="480" w:lineRule="auto"/>
        <w:rPr>
          <w:rFonts w:ascii="Book Antiqua" w:hAnsi="Book Antiqua" w:cs="Times New Roman"/>
          <w:b/>
          <w:bCs/>
          <w:color w:val="1155CC"/>
          <w:u w:val="single"/>
          <w:shd w:val="clear" w:color="auto" w:fill="FFFFFF"/>
          <w:lang w:val="en-US"/>
        </w:rPr>
      </w:pPr>
      <w:r w:rsidRPr="002F1501">
        <w:rPr>
          <w:rFonts w:ascii="Book Antiqua" w:hAnsi="Book Antiqua" w:cs="Times New Roman"/>
          <w:b/>
          <w:bCs/>
          <w:color w:val="000000"/>
          <w:shd w:val="clear" w:color="auto" w:fill="FFFFFF"/>
          <w:lang w:val="en-US"/>
        </w:rPr>
        <w:t>*</w:t>
      </w:r>
      <w:r w:rsidR="00146BA4" w:rsidRPr="002F1501">
        <w:rPr>
          <w:rFonts w:ascii="Book Antiqua" w:hAnsi="Book Antiqua" w:cs="Times New Roman"/>
          <w:b/>
          <w:bCs/>
          <w:color w:val="000000"/>
          <w:shd w:val="clear" w:color="auto" w:fill="FFFFFF"/>
          <w:lang w:val="en-US"/>
        </w:rPr>
        <w:t>Corresponding</w:t>
      </w:r>
      <w:r w:rsidRPr="002F1501">
        <w:rPr>
          <w:rFonts w:ascii="Book Antiqua" w:hAnsi="Book Antiqua" w:cs="Times New Roman"/>
          <w:b/>
          <w:bCs/>
          <w:color w:val="000000"/>
          <w:shd w:val="clear" w:color="auto" w:fill="FFFFFF"/>
          <w:lang w:val="en-US"/>
        </w:rPr>
        <w:t xml:space="preserve"> author: </w:t>
      </w:r>
      <w:r w:rsidR="00270574">
        <w:fldChar w:fldCharType="begin"/>
      </w:r>
      <w:r w:rsidR="00270574" w:rsidRPr="00C507A1">
        <w:rPr>
          <w:lang w:val="en-US"/>
          <w:rPrChange w:id="0" w:author="User15551" w:date="2021-12-16T08:49:00Z">
            <w:rPr/>
          </w:rPrChange>
        </w:rPr>
        <w:instrText xml:space="preserve"> HYPERLINK "mailto:lucascamacho.bio@gmail.com" </w:instrText>
      </w:r>
      <w:r w:rsidR="00270574">
        <w:fldChar w:fldCharType="separate"/>
      </w:r>
      <w:r w:rsidRPr="002F1501">
        <w:rPr>
          <w:rFonts w:ascii="Book Antiqua" w:hAnsi="Book Antiqua" w:cs="Times New Roman"/>
          <w:b/>
          <w:bCs/>
          <w:color w:val="1155CC"/>
          <w:u w:val="single"/>
          <w:shd w:val="clear" w:color="auto" w:fill="FFFFFF"/>
          <w:lang w:val="en-US"/>
        </w:rPr>
        <w:t>lucascamacho.bio@gmail.com</w:t>
      </w:r>
      <w:r w:rsidR="00270574">
        <w:rPr>
          <w:rFonts w:ascii="Book Antiqua" w:hAnsi="Book Antiqua" w:cs="Times New Roman"/>
          <w:b/>
          <w:bCs/>
          <w:color w:val="1155CC"/>
          <w:u w:val="single"/>
          <w:shd w:val="clear" w:color="auto" w:fill="FFFFFF"/>
          <w:lang w:val="en-US"/>
        </w:rPr>
        <w:fldChar w:fldCharType="end"/>
      </w:r>
      <w:r w:rsidR="00DC25B1">
        <w:rPr>
          <w:rFonts w:ascii="Book Antiqua" w:hAnsi="Book Antiqua" w:cs="Times New Roman"/>
          <w:b/>
          <w:bCs/>
          <w:color w:val="000000"/>
          <w:shd w:val="clear" w:color="auto" w:fill="FFFFFF"/>
          <w:lang w:val="en-US"/>
        </w:rPr>
        <w:br w:type="page"/>
      </w:r>
    </w:p>
    <w:p w14:paraId="1C77A3F3" w14:textId="648BFADB" w:rsidR="006D07CE" w:rsidRPr="00AC0FCA" w:rsidRDefault="006D07CE" w:rsidP="00AC0FCA">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lastRenderedPageBreak/>
        <w:t>Abstract</w:t>
      </w:r>
    </w:p>
    <w:p w14:paraId="1E8AFE78" w14:textId="23D98A97" w:rsidR="00BF1A73" w:rsidRPr="00AC0FCA" w:rsidRDefault="00547D13"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A fundamental fact about mutualisms </w:t>
      </w:r>
      <w:del w:id="1" w:author="User15551" w:date="2021-12-16T08:50:00Z">
        <w:r w:rsidDel="00C507A1">
          <w:rPr>
            <w:rFonts w:ascii="Book Antiqua" w:hAnsi="Book Antiqua" w:cs="Times New Roman"/>
            <w:color w:val="000000"/>
            <w:shd w:val="clear" w:color="auto" w:fill="FFFFFF"/>
            <w:lang w:val="en-US"/>
          </w:rPr>
          <w:delText>relies on the fact</w:delText>
        </w:r>
      </w:del>
      <w:ins w:id="2" w:author="User15551" w:date="2021-12-16T08:50:00Z">
        <w:r w:rsidR="00C507A1">
          <w:rPr>
            <w:rFonts w:ascii="Book Antiqua" w:hAnsi="Book Antiqua" w:cs="Times New Roman"/>
            <w:color w:val="000000"/>
            <w:shd w:val="clear" w:color="auto" w:fill="FFFFFF"/>
            <w:lang w:val="en-US"/>
          </w:rPr>
          <w:t>is</w:t>
        </w:r>
      </w:ins>
      <w:r>
        <w:rPr>
          <w:rFonts w:ascii="Book Antiqua" w:hAnsi="Book Antiqua" w:cs="Times New Roman"/>
          <w:color w:val="000000"/>
          <w:shd w:val="clear" w:color="auto" w:fill="FFFFFF"/>
          <w:lang w:val="en-US"/>
        </w:rPr>
        <w:t xml:space="preserve"> that </w:t>
      </w:r>
      <w:ins w:id="3" w:author="User15551" w:date="2021-12-16T08:51:00Z">
        <w:r w:rsidR="00C507A1">
          <w:rPr>
            <w:rFonts w:ascii="Book Antiqua" w:hAnsi="Book Antiqua" w:cs="Times New Roman"/>
            <w:color w:val="000000"/>
            <w:shd w:val="clear" w:color="auto" w:fill="FFFFFF"/>
            <w:lang w:val="en-US"/>
          </w:rPr>
          <w:t xml:space="preserve">these mutually beneficial interactions </w:t>
        </w:r>
      </w:ins>
      <w:del w:id="4" w:author="User15551" w:date="2021-12-16T08:51:00Z">
        <w:r w:rsidDel="00C507A1">
          <w:rPr>
            <w:rFonts w:ascii="Book Antiqua" w:hAnsi="Book Antiqua" w:cs="Times New Roman"/>
            <w:color w:val="000000"/>
            <w:shd w:val="clear" w:color="auto" w:fill="FFFFFF"/>
            <w:lang w:val="en-US"/>
          </w:rPr>
          <w:delText>partner species</w:delText>
        </w:r>
        <w:r w:rsidRPr="00AC0FCA" w:rsidDel="00C507A1">
          <w:rPr>
            <w:rFonts w:ascii="Book Antiqua" w:hAnsi="Book Antiqua" w:cs="Times New Roman"/>
            <w:color w:val="000000"/>
            <w:shd w:val="clear" w:color="auto" w:fill="FFFFFF"/>
            <w:lang w:val="en-US"/>
          </w:rPr>
          <w:delText xml:space="preserve"> </w:delText>
        </w:r>
      </w:del>
      <w:r w:rsidRPr="00AC0FCA">
        <w:rPr>
          <w:rFonts w:ascii="Book Antiqua" w:hAnsi="Book Antiqua" w:cs="Times New Roman"/>
          <w:color w:val="000000"/>
          <w:shd w:val="clear" w:color="auto" w:fill="FFFFFF"/>
          <w:lang w:val="en-US"/>
        </w:rPr>
        <w:t xml:space="preserve">often </w:t>
      </w:r>
      <w:r>
        <w:rPr>
          <w:rFonts w:ascii="Book Antiqua" w:hAnsi="Book Antiqua" w:cs="Times New Roman"/>
          <w:color w:val="000000"/>
          <w:shd w:val="clear" w:color="auto" w:fill="FFFFFF"/>
          <w:lang w:val="en-US"/>
        </w:rPr>
        <w:t xml:space="preserve">harbor </w:t>
      </w:r>
      <w:del w:id="5" w:author="User15551" w:date="2021-12-16T08:51:00Z">
        <w:r w:rsidDel="00C507A1">
          <w:rPr>
            <w:rFonts w:ascii="Book Antiqua" w:hAnsi="Book Antiqua" w:cs="Times New Roman"/>
            <w:color w:val="000000"/>
            <w:shd w:val="clear" w:color="auto" w:fill="FFFFFF"/>
            <w:lang w:val="en-US"/>
          </w:rPr>
          <w:delText>some individuals</w:delText>
        </w:r>
      </w:del>
      <w:ins w:id="6" w:author="User15551" w:date="2021-12-16T08:51:00Z">
        <w:r w:rsidR="00C507A1">
          <w:rPr>
            <w:rFonts w:ascii="Book Antiqua" w:hAnsi="Book Antiqua" w:cs="Times New Roman"/>
            <w:color w:val="000000"/>
            <w:shd w:val="clear" w:color="auto" w:fill="FFFFFF"/>
            <w:lang w:val="en-US"/>
          </w:rPr>
          <w:t>cheaters</w:t>
        </w:r>
      </w:ins>
      <w:r w:rsidRPr="00AC0FCA">
        <w:rPr>
          <w:rFonts w:ascii="Book Antiqua" w:hAnsi="Book Antiqua" w:cs="Times New Roman"/>
          <w:color w:val="000000"/>
          <w:shd w:val="clear" w:color="auto" w:fill="FFFFFF"/>
          <w:lang w:val="en-US"/>
        </w:rPr>
        <w:t xml:space="preserve"> that </w:t>
      </w:r>
      <w:r>
        <w:rPr>
          <w:rFonts w:ascii="Book Antiqua" w:hAnsi="Book Antiqua" w:cs="Times New Roman"/>
          <w:color w:val="000000"/>
          <w:shd w:val="clear" w:color="auto" w:fill="FFFFFF"/>
          <w:lang w:val="en-US"/>
        </w:rPr>
        <w:t>benefit from the use of</w:t>
      </w:r>
      <w:r w:rsidRPr="00AC0FCA">
        <w:rPr>
          <w:rFonts w:ascii="Book Antiqua" w:hAnsi="Book Antiqua" w:cs="Times New Roman"/>
          <w:color w:val="000000"/>
          <w:shd w:val="clear" w:color="auto" w:fill="FFFFFF"/>
          <w:lang w:val="en-US"/>
        </w:rPr>
        <w:t xml:space="preserve"> resources and services </w:t>
      </w:r>
      <w:del w:id="7" w:author="User15551" w:date="2021-12-16T08:51:00Z">
        <w:r w:rsidDel="00C507A1">
          <w:rPr>
            <w:rFonts w:ascii="Book Antiqua" w:hAnsi="Book Antiqua" w:cs="Times New Roman"/>
            <w:color w:val="000000"/>
            <w:shd w:val="clear" w:color="auto" w:fill="FFFFFF"/>
            <w:lang w:val="en-US"/>
          </w:rPr>
          <w:delText xml:space="preserve">of the interaction </w:delText>
        </w:r>
      </w:del>
      <w:r w:rsidRPr="00AC0FCA">
        <w:rPr>
          <w:rFonts w:ascii="Book Antiqua" w:hAnsi="Book Antiqua" w:cs="Times New Roman"/>
          <w:color w:val="000000"/>
          <w:shd w:val="clear" w:color="auto" w:fill="FFFFFF"/>
          <w:lang w:val="en-US"/>
        </w:rPr>
        <w:t xml:space="preserve">without providing any </w:t>
      </w:r>
      <w:r>
        <w:rPr>
          <w:rFonts w:ascii="Book Antiqua" w:hAnsi="Book Antiqua" w:cs="Times New Roman"/>
          <w:color w:val="000000"/>
          <w:shd w:val="clear" w:color="auto" w:fill="FFFFFF"/>
          <w:lang w:val="en-US"/>
        </w:rPr>
        <w:t>positive feedback to the other player</w:t>
      </w:r>
      <w:ins w:id="8" w:author="User15551" w:date="2021-12-16T08:51:00Z">
        <w:r w:rsidR="00C507A1">
          <w:rPr>
            <w:rFonts w:ascii="Book Antiqua" w:hAnsi="Book Antiqua" w:cs="Times New Roman"/>
            <w:color w:val="000000"/>
            <w:shd w:val="clear" w:color="auto" w:fill="FFFFFF"/>
            <w:lang w:val="en-US"/>
          </w:rPr>
          <w:t>s</w:t>
        </w:r>
      </w:ins>
      <w:r w:rsidRPr="00AC0FCA">
        <w:rPr>
          <w:rFonts w:ascii="Book Antiqua" w:hAnsi="Book Antiqua" w:cs="Times New Roman"/>
          <w:color w:val="000000"/>
          <w:shd w:val="clear" w:color="auto" w:fill="FFFFFF"/>
          <w:lang w:val="en-US"/>
        </w:rPr>
        <w:t xml:space="preserve">. The role of </w:t>
      </w:r>
      <w:del w:id="9" w:author="User15551" w:date="2021-12-16T08:51:00Z">
        <w:r w:rsidRPr="00AC0FCA" w:rsidDel="00C507A1">
          <w:rPr>
            <w:rFonts w:ascii="Book Antiqua" w:hAnsi="Book Antiqua" w:cs="Times New Roman"/>
            <w:color w:val="000000"/>
            <w:shd w:val="clear" w:color="auto" w:fill="FFFFFF"/>
            <w:lang w:val="en-US"/>
          </w:rPr>
          <w:delText xml:space="preserve">these </w:delText>
        </w:r>
      </w:del>
      <w:r w:rsidRPr="00AC0FCA">
        <w:rPr>
          <w:rFonts w:ascii="Book Antiqua" w:hAnsi="Book Antiqua" w:cs="Times New Roman"/>
          <w:color w:val="000000"/>
          <w:shd w:val="clear" w:color="auto" w:fill="FFFFFF"/>
          <w:lang w:val="en-US"/>
        </w:rPr>
        <w:t>cheaters on the evolutionary dynamics of mutualisms has long been recognized,</w:t>
      </w:r>
      <w:r>
        <w:rPr>
          <w:rFonts w:ascii="Book Antiqua" w:hAnsi="Book Antiqua" w:cs="Times New Roman"/>
          <w:color w:val="000000"/>
          <w:shd w:val="clear" w:color="auto" w:fill="FFFFFF"/>
          <w:lang w:val="en-US"/>
        </w:rPr>
        <w:t xml:space="preserve"> yet their broader consequences to the community level, and beyond species they interact with, is still poorly understood.</w:t>
      </w:r>
      <w:r w:rsidRPr="00AC0FCA">
        <w:rPr>
          <w:rFonts w:ascii="Book Antiqua" w:hAnsi="Book Antiqua" w:cs="Times New Roman"/>
          <w:color w:val="000000"/>
          <w:shd w:val="clear" w:color="auto" w:fill="FFFFFF"/>
          <w:lang w:val="en-US"/>
        </w:rPr>
        <w:t xml:space="preserve"> Because mutualisms form networks</w:t>
      </w:r>
      <w:r w:rsidRPr="00AC0FCA">
        <w:rPr>
          <w:rFonts w:ascii="Book Antiqua" w:hAnsi="Book Antiqua" w:cs="Times New Roman"/>
          <w:color w:val="000000"/>
          <w:lang w:val="en-US"/>
        </w:rPr>
        <w:t xml:space="preserve"> that often involve dozens to hundreds of species, </w:t>
      </w:r>
      <w:r w:rsidRPr="00AC0FCA">
        <w:rPr>
          <w:rFonts w:ascii="Book Antiqua" w:hAnsi="Book Antiqua" w:cs="Times New Roman"/>
          <w:color w:val="000000"/>
          <w:shd w:val="clear" w:color="auto" w:fill="FFFFFF"/>
          <w:lang w:val="en-US"/>
        </w:rPr>
        <w:t xml:space="preserve">indirect effects generated by cheaters may cascade through the </w:t>
      </w:r>
      <w:r>
        <w:rPr>
          <w:rFonts w:ascii="Book Antiqua" w:hAnsi="Book Antiqua" w:cs="Times New Roman"/>
          <w:color w:val="000000"/>
          <w:shd w:val="clear" w:color="auto" w:fill="FFFFFF"/>
          <w:lang w:val="en-US"/>
        </w:rPr>
        <w:t>whole community</w:t>
      </w:r>
      <w:r w:rsidRPr="00AC0FCA">
        <w:rPr>
          <w:rFonts w:ascii="Book Antiqua" w:hAnsi="Book Antiqua" w:cs="Times New Roman"/>
          <w:color w:val="000000"/>
          <w:shd w:val="clear" w:color="auto" w:fill="FFFFFF"/>
          <w:lang w:val="en-US"/>
        </w:rPr>
        <w:t xml:space="preserve">, reshaping trait evolution. </w:t>
      </w:r>
      <w:r w:rsidRPr="00AC0FCA">
        <w:rPr>
          <w:rFonts w:ascii="Book Antiqua" w:hAnsi="Book Antiqua" w:cs="Times New Roman"/>
          <w:color w:val="000000"/>
          <w:lang w:val="en-US"/>
        </w:rPr>
        <w:t xml:space="preserve">Here, we study how harboring </w:t>
      </w:r>
      <w:r w:rsidR="00AB0589">
        <w:rPr>
          <w:rFonts w:ascii="Book Antiqua" w:hAnsi="Book Antiqua" w:cs="Times New Roman"/>
          <w:color w:val="000000"/>
          <w:lang w:val="en-US"/>
        </w:rPr>
        <w:t>cheating interactions</w:t>
      </w:r>
      <w:r w:rsidRPr="00AC0FCA">
        <w:rPr>
          <w:rFonts w:ascii="Book Antiqua" w:hAnsi="Book Antiqua" w:cs="Times New Roman"/>
          <w:color w:val="000000"/>
          <w:lang w:val="en-US"/>
        </w:rPr>
        <w:t xml:space="preserve"> can influence coevolution in mutualistic networks. We combine a coevolutionary model, </w:t>
      </w:r>
      <w:r>
        <w:rPr>
          <w:rFonts w:ascii="Book Antiqua" w:hAnsi="Book Antiqua" w:cs="Times New Roman"/>
          <w:color w:val="000000"/>
          <w:lang w:val="en-US"/>
        </w:rPr>
        <w:t xml:space="preserve">empirical </w:t>
      </w:r>
      <w:r w:rsidRPr="00AC0FCA">
        <w:rPr>
          <w:rFonts w:ascii="Book Antiqua" w:hAnsi="Book Antiqua" w:cs="Times New Roman"/>
          <w:color w:val="000000"/>
          <w:lang w:val="en-US"/>
        </w:rPr>
        <w:t xml:space="preserve">data on </w:t>
      </w:r>
      <w:r>
        <w:rPr>
          <w:rFonts w:ascii="Book Antiqua" w:hAnsi="Book Antiqua" w:cs="Times New Roman"/>
          <w:color w:val="000000"/>
          <w:lang w:val="en-US"/>
        </w:rPr>
        <w:t xml:space="preserve">animal-plant mutualistic </w:t>
      </w:r>
      <w:r w:rsidRPr="00AC0FCA">
        <w:rPr>
          <w:rFonts w:ascii="Book Antiqua" w:hAnsi="Book Antiqua" w:cs="Times New Roman"/>
          <w:color w:val="000000"/>
          <w:lang w:val="en-US"/>
        </w:rPr>
        <w:t xml:space="preserve">networks, and numerical simulations </w:t>
      </w:r>
      <w:r w:rsidR="001C7C5F">
        <w:rPr>
          <w:rFonts w:ascii="Book Antiqua" w:hAnsi="Book Antiqua" w:cs="Times New Roman"/>
          <w:color w:val="000000"/>
          <w:lang w:val="en-US"/>
        </w:rPr>
        <w:t>and show</w:t>
      </w:r>
      <w:r w:rsidRPr="00AC0FCA">
        <w:rPr>
          <w:rFonts w:ascii="Book Antiqua" w:hAnsi="Book Antiqua" w:cs="Times New Roman"/>
          <w:color w:val="000000"/>
          <w:lang w:val="en-US"/>
        </w:rPr>
        <w:t xml:space="preserve"> that </w:t>
      </w:r>
      <w:r w:rsidR="001C7C5F">
        <w:rPr>
          <w:rFonts w:ascii="Book Antiqua" w:hAnsi="Book Antiqua" w:cs="Times New Roman"/>
          <w:color w:val="000000"/>
          <w:lang w:val="en-US"/>
        </w:rPr>
        <w:t>a</w:t>
      </w:r>
      <w:r w:rsidRPr="00AC0FCA">
        <w:rPr>
          <w:rFonts w:ascii="Book Antiqua" w:hAnsi="Book Antiqua" w:cs="Times New Roman"/>
          <w:color w:val="000000"/>
          <w:lang w:val="en-US"/>
        </w:rPr>
        <w:t xml:space="preserve"> higher frequency of </w:t>
      </w:r>
      <w:r w:rsidR="00AB0589">
        <w:rPr>
          <w:rFonts w:ascii="Book Antiqua" w:hAnsi="Book Antiqua" w:cs="Times New Roman"/>
          <w:color w:val="000000"/>
          <w:lang w:val="en-US"/>
        </w:rPr>
        <w:t>cheating interactions</w:t>
      </w:r>
      <w:r w:rsidRPr="00AC0FCA">
        <w:rPr>
          <w:rFonts w:ascii="Book Antiqua" w:hAnsi="Book Antiqua" w:cs="Times New Roman"/>
          <w:color w:val="000000"/>
          <w:lang w:val="en-US"/>
        </w:rPr>
        <w:t xml:space="preserve"> </w:t>
      </w:r>
      <w:r w:rsidR="001C7C5F">
        <w:rPr>
          <w:rFonts w:ascii="Book Antiqua" w:hAnsi="Book Antiqua" w:cs="Times New Roman"/>
          <w:color w:val="000000"/>
          <w:lang w:val="en-US"/>
        </w:rPr>
        <w:t xml:space="preserve">in a network can </w:t>
      </w:r>
      <w:r w:rsidRPr="00AC0FCA">
        <w:rPr>
          <w:rFonts w:ascii="Book Antiqua" w:hAnsi="Book Antiqua" w:cs="Times New Roman"/>
          <w:color w:val="000000"/>
          <w:lang w:val="en-US"/>
        </w:rPr>
        <w:t xml:space="preserve">lead to the formation of groups of species phenotypically </w:t>
      </w:r>
      <w:proofErr w:type="gramStart"/>
      <w:r w:rsidRPr="00AC0FCA">
        <w:rPr>
          <w:rFonts w:ascii="Book Antiqua" w:hAnsi="Book Antiqua" w:cs="Times New Roman"/>
          <w:color w:val="000000"/>
          <w:lang w:val="en-US"/>
        </w:rPr>
        <w:t>similar to</w:t>
      </w:r>
      <w:proofErr w:type="gramEnd"/>
      <w:r w:rsidRPr="00AC0FCA">
        <w:rPr>
          <w:rFonts w:ascii="Book Antiqua" w:hAnsi="Book Antiqua" w:cs="Times New Roman"/>
          <w:color w:val="000000"/>
          <w:lang w:val="en-US"/>
        </w:rPr>
        <w:t xml:space="preserve"> each other </w:t>
      </w:r>
      <w:r>
        <w:rPr>
          <w:rFonts w:ascii="Book Antiqua" w:hAnsi="Book Antiqua" w:cs="Times New Roman"/>
          <w:color w:val="000000"/>
          <w:lang w:val="en-US"/>
        </w:rPr>
        <w:t>and</w:t>
      </w:r>
      <w:r w:rsidRPr="00AC0FCA">
        <w:rPr>
          <w:rFonts w:ascii="Book Antiqua" w:hAnsi="Book Antiqua" w:cs="Times New Roman"/>
          <w:color w:val="000000"/>
          <w:lang w:val="en-US"/>
        </w:rPr>
        <w:t xml:space="preserve"> distinct from other groups, </w:t>
      </w:r>
      <w:r>
        <w:rPr>
          <w:rFonts w:ascii="Book Antiqua" w:hAnsi="Book Antiqua" w:cs="Times New Roman"/>
          <w:color w:val="000000"/>
          <w:lang w:val="en-US"/>
        </w:rPr>
        <w:t>generating</w:t>
      </w:r>
      <w:r w:rsidRPr="00AC0FCA">
        <w:rPr>
          <w:rFonts w:ascii="Book Antiqua" w:hAnsi="Book Antiqua" w:cs="Times New Roman"/>
          <w:color w:val="000000"/>
          <w:lang w:val="en-US"/>
        </w:rPr>
        <w:t xml:space="preserve"> higher trait disparity. The</w:t>
      </w:r>
      <w:r>
        <w:rPr>
          <w:rFonts w:ascii="Book Antiqua" w:hAnsi="Book Antiqua" w:cs="Times New Roman"/>
          <w:color w:val="000000"/>
          <w:lang w:val="en-US"/>
        </w:rPr>
        <w:t xml:space="preserve"> resulting</w:t>
      </w:r>
      <w:r w:rsidRPr="00AC0FCA">
        <w:rPr>
          <w:rFonts w:ascii="Book Antiqua" w:hAnsi="Book Antiqua" w:cs="Times New Roman"/>
          <w:color w:val="000000"/>
          <w:lang w:val="en-US"/>
        </w:rPr>
        <w:t xml:space="preserve"> clustered trait patterns, in turn, change the patterns of interaction in simulated networks, fostering the formation of modules of interacting species. Our results indicate that cheaters contribute to generate phenotypic clusters in mutualis</w:t>
      </w:r>
      <w:r w:rsidR="0012651F">
        <w:rPr>
          <w:rFonts w:ascii="Book Antiqua" w:hAnsi="Book Antiqua" w:cs="Times New Roman"/>
          <w:color w:val="000000"/>
          <w:lang w:val="en-US"/>
        </w:rPr>
        <w:t>tic networks</w:t>
      </w:r>
      <w:r w:rsidRPr="00AC0FCA">
        <w:rPr>
          <w:rFonts w:ascii="Book Antiqua" w:hAnsi="Book Antiqua" w:cs="Times New Roman"/>
          <w:color w:val="000000"/>
          <w:lang w:val="en-US"/>
        </w:rPr>
        <w:t>, counteracting selection for convergence imposed by mutualist</w:t>
      </w:r>
      <w:r w:rsidR="0012651F">
        <w:rPr>
          <w:rFonts w:ascii="Book Antiqua" w:hAnsi="Book Antiqua" w:cs="Times New Roman"/>
          <w:color w:val="000000"/>
          <w:lang w:val="en-US"/>
        </w:rPr>
        <w:t>s</w:t>
      </w:r>
      <w:r w:rsidRPr="00AC0FCA">
        <w:rPr>
          <w:rFonts w:ascii="Book Antiqua" w:hAnsi="Book Antiqua" w:cs="Times New Roman"/>
          <w:color w:val="000000"/>
          <w:lang w:val="en-US"/>
        </w:rPr>
        <w:t>, and favoring the emergence of modules of interacting species.</w:t>
      </w:r>
      <w:ins w:id="10" w:author="User15551" w:date="2021-12-16T08:55:00Z">
        <w:r w:rsidR="00094A76">
          <w:rPr>
            <w:rFonts w:ascii="Book Antiqua" w:hAnsi="Book Antiqua" w:cs="Times New Roman"/>
            <w:color w:val="000000"/>
            <w:lang w:val="en-US"/>
          </w:rPr>
          <w:t xml:space="preserve"> Based on these results, we </w:t>
        </w:r>
      </w:ins>
      <w:ins w:id="11" w:author="User15551" w:date="2021-12-16T09:01:00Z">
        <w:r w:rsidR="00F76949">
          <w:rPr>
            <w:rFonts w:ascii="Book Antiqua" w:hAnsi="Book Antiqua" w:cs="Times New Roman"/>
            <w:color w:val="000000"/>
            <w:lang w:val="en-US"/>
          </w:rPr>
          <w:t>suggest</w:t>
        </w:r>
      </w:ins>
      <w:ins w:id="12" w:author="User15551" w:date="2021-12-16T08:55:00Z">
        <w:r w:rsidR="00094A76">
          <w:rPr>
            <w:rFonts w:ascii="Book Antiqua" w:hAnsi="Book Antiqua" w:cs="Times New Roman"/>
            <w:color w:val="000000"/>
            <w:lang w:val="en-US"/>
          </w:rPr>
          <w:t xml:space="preserve"> </w:t>
        </w:r>
      </w:ins>
      <w:ins w:id="13" w:author="User15551" w:date="2021-12-16T09:01:00Z">
        <w:r w:rsidR="00F76949">
          <w:rPr>
            <w:rFonts w:ascii="Book Antiqua" w:hAnsi="Book Antiqua" w:cs="Times New Roman"/>
            <w:color w:val="000000"/>
            <w:lang w:val="en-US"/>
          </w:rPr>
          <w:t xml:space="preserve">that </w:t>
        </w:r>
      </w:ins>
      <w:ins w:id="14" w:author="User15551" w:date="2021-12-16T08:59:00Z">
        <w:r w:rsidR="00094A76">
          <w:rPr>
            <w:rFonts w:ascii="Book Antiqua" w:hAnsi="Book Antiqua" w:cs="Times New Roman"/>
            <w:color w:val="000000"/>
            <w:lang w:val="en-US"/>
          </w:rPr>
          <w:t xml:space="preserve">cheaters might be a fundamental element </w:t>
        </w:r>
        <w:r w:rsidR="00F76949">
          <w:rPr>
            <w:rFonts w:ascii="Book Antiqua" w:hAnsi="Book Antiqua" w:cs="Times New Roman"/>
            <w:color w:val="000000"/>
            <w:lang w:val="en-US"/>
          </w:rPr>
          <w:t>for</w:t>
        </w:r>
      </w:ins>
      <w:ins w:id="15" w:author="User15551" w:date="2021-12-16T08:55:00Z">
        <w:r w:rsidR="00094A76">
          <w:rPr>
            <w:rFonts w:ascii="Book Antiqua" w:hAnsi="Book Antiqua" w:cs="Times New Roman"/>
            <w:color w:val="000000"/>
            <w:lang w:val="en-US"/>
          </w:rPr>
          <w:t xml:space="preserve"> our understanding of </w:t>
        </w:r>
      </w:ins>
      <w:ins w:id="16" w:author="User15551" w:date="2021-12-16T08:58:00Z">
        <w:r w:rsidR="00094A76">
          <w:rPr>
            <w:rFonts w:ascii="Book Antiqua" w:hAnsi="Book Antiqua" w:cs="Times New Roman"/>
            <w:color w:val="000000"/>
            <w:lang w:val="en-US"/>
          </w:rPr>
          <w:t xml:space="preserve">the evolution of </w:t>
        </w:r>
      </w:ins>
      <w:ins w:id="17" w:author="User15551" w:date="2021-12-16T08:55:00Z">
        <w:r w:rsidR="00094A76">
          <w:rPr>
            <w:rFonts w:ascii="Book Antiqua" w:hAnsi="Book Antiqua" w:cs="Times New Roman"/>
            <w:color w:val="000000"/>
            <w:lang w:val="en-US"/>
          </w:rPr>
          <w:t>mutualistic networks</w:t>
        </w:r>
      </w:ins>
      <w:ins w:id="18" w:author="User15551" w:date="2021-12-16T08:59:00Z">
        <w:r w:rsidR="00F76949">
          <w:rPr>
            <w:rFonts w:ascii="Book Antiqua" w:hAnsi="Book Antiqua" w:cs="Times New Roman"/>
            <w:color w:val="000000"/>
            <w:lang w:val="en-US"/>
          </w:rPr>
          <w:t>.</w:t>
        </w:r>
      </w:ins>
    </w:p>
    <w:p w14:paraId="125B6D5B" w14:textId="777D7456" w:rsidR="006D07CE" w:rsidRPr="00AC0FCA" w:rsidRDefault="006D07CE" w:rsidP="00AC0FCA">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lastRenderedPageBreak/>
        <w:t>Keywords:</w:t>
      </w:r>
      <w:r w:rsidRPr="00AC0FCA">
        <w:rPr>
          <w:rFonts w:ascii="Book Antiqua" w:hAnsi="Book Antiqua" w:cs="Times New Roman"/>
          <w:color w:val="000000"/>
          <w:shd w:val="clear" w:color="auto" w:fill="FFFFFF"/>
          <w:lang w:val="en-US"/>
        </w:rPr>
        <w:t xml:space="preserve"> </w:t>
      </w:r>
      <w:del w:id="19" w:author="User15551" w:date="2021-12-16T09:02:00Z">
        <w:r w:rsidRPr="00AC0FCA" w:rsidDel="00F76949">
          <w:rPr>
            <w:rFonts w:ascii="Book Antiqua" w:hAnsi="Book Antiqua" w:cs="Times New Roman"/>
            <w:color w:val="000000"/>
            <w:shd w:val="clear" w:color="auto" w:fill="FFFFFF"/>
            <w:lang w:val="en-US"/>
          </w:rPr>
          <w:delText xml:space="preserve">Cheaters, </w:delText>
        </w:r>
      </w:del>
      <w:r w:rsidRPr="00AC0FCA">
        <w:rPr>
          <w:rFonts w:ascii="Book Antiqua" w:hAnsi="Book Antiqua" w:cs="Times New Roman"/>
          <w:color w:val="000000"/>
          <w:shd w:val="clear" w:color="auto" w:fill="FFFFFF"/>
          <w:lang w:val="en-US"/>
        </w:rPr>
        <w:t xml:space="preserve">Coevolution, </w:t>
      </w:r>
      <w:ins w:id="20" w:author="User15551" w:date="2021-12-16T09:02:00Z">
        <w:r w:rsidR="00F76949">
          <w:rPr>
            <w:rFonts w:ascii="Book Antiqua" w:hAnsi="Book Antiqua" w:cs="Times New Roman"/>
            <w:color w:val="000000"/>
            <w:shd w:val="clear" w:color="auto" w:fill="FFFFFF"/>
            <w:lang w:val="en-US"/>
          </w:rPr>
          <w:t xml:space="preserve">Ecological network, </w:t>
        </w:r>
      </w:ins>
      <w:r w:rsidR="00AA3FA1" w:rsidRPr="00AC0FCA">
        <w:rPr>
          <w:rFonts w:ascii="Book Antiqua" w:hAnsi="Book Antiqua" w:cs="Times New Roman"/>
          <w:color w:val="000000"/>
          <w:shd w:val="clear" w:color="auto" w:fill="FFFFFF"/>
          <w:lang w:val="en-US"/>
        </w:rPr>
        <w:t xml:space="preserve">Modularity, </w:t>
      </w:r>
      <w:r w:rsidRPr="00AC0FCA">
        <w:rPr>
          <w:rFonts w:ascii="Book Antiqua" w:hAnsi="Book Antiqua" w:cs="Times New Roman"/>
          <w:color w:val="000000"/>
          <w:shd w:val="clear" w:color="auto" w:fill="FFFFFF"/>
          <w:lang w:val="en-US"/>
        </w:rPr>
        <w:t>Mutualism</w:t>
      </w:r>
      <w:ins w:id="21" w:author="User15551" w:date="2021-12-16T09:02:00Z">
        <w:r w:rsidR="00F76949">
          <w:rPr>
            <w:rFonts w:ascii="Book Antiqua" w:hAnsi="Book Antiqua" w:cs="Times New Roman"/>
            <w:color w:val="000000"/>
            <w:shd w:val="clear" w:color="auto" w:fill="FFFFFF"/>
            <w:lang w:val="en-US"/>
          </w:rPr>
          <w:t>, Network structure</w:t>
        </w:r>
      </w:ins>
      <w:del w:id="22" w:author="User15551" w:date="2021-12-16T09:02:00Z">
        <w:r w:rsidRPr="00AC0FCA" w:rsidDel="00F76949">
          <w:rPr>
            <w:rFonts w:ascii="Book Antiqua" w:hAnsi="Book Antiqua" w:cs="Times New Roman"/>
            <w:color w:val="000000"/>
            <w:shd w:val="clear" w:color="auto" w:fill="FFFFFF"/>
            <w:lang w:val="en-US"/>
          </w:rPr>
          <w:delText>, Network theory</w:delText>
        </w:r>
      </w:del>
    </w:p>
    <w:p w14:paraId="005DE626" w14:textId="77777777" w:rsidR="00861642" w:rsidRPr="00AC0FCA" w:rsidRDefault="00861642" w:rsidP="00AC0FCA">
      <w:pPr>
        <w:rPr>
          <w:rFonts w:ascii="Book Antiqua" w:hAnsi="Book Antiqua" w:cs="Times New Roman"/>
          <w:b/>
          <w:bCs/>
          <w:color w:val="000000"/>
          <w:shd w:val="clear" w:color="auto" w:fill="FFFFFF"/>
          <w:lang w:val="en-US"/>
        </w:rPr>
      </w:pPr>
      <w:r w:rsidRPr="00AC0FCA">
        <w:rPr>
          <w:rFonts w:ascii="Book Antiqua" w:hAnsi="Book Antiqua" w:cs="Times New Roman"/>
          <w:b/>
          <w:bCs/>
          <w:color w:val="000000"/>
          <w:shd w:val="clear" w:color="auto" w:fill="FFFFFF"/>
          <w:lang w:val="en-US"/>
        </w:rPr>
        <w:br w:type="page"/>
      </w:r>
    </w:p>
    <w:p w14:paraId="5BE786B2" w14:textId="77777777" w:rsidR="00105932" w:rsidRDefault="006D07CE" w:rsidP="00105932">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lastRenderedPageBreak/>
        <w:t>Introduction</w:t>
      </w:r>
    </w:p>
    <w:p w14:paraId="748227B8" w14:textId="593B8844" w:rsidR="00BF1A73" w:rsidRPr="00AC0FCA" w:rsidRDefault="00BF1A73" w:rsidP="00105932">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Selection imposed by ecological interactions is one of the main forces impacting phenotypic patterns observed across levels of biological organization (Thompson 2005). Selection imposed by ecological interactions partially shapes trait matching among interacting individuals (Zhang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2012), trait distributions within interacting populations (Bronstein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 trait variation across populations of the same species (Thompson 2005), and trait patterns at the community level (Strauss &amp; Irwin 2004). At the community level, ecological interactions can be a driving force</w:t>
      </w:r>
      <w:r w:rsidR="009E0354">
        <w:rPr>
          <w:rFonts w:ascii="Book Antiqua" w:hAnsi="Book Antiqua" w:cs="Times New Roman"/>
          <w:color w:val="000000"/>
          <w:shd w:val="clear" w:color="auto" w:fill="FFFFFF"/>
          <w:lang w:val="en-US"/>
        </w:rPr>
        <w:t xml:space="preserve"> of selection</w:t>
      </w:r>
      <w:r w:rsidRPr="00AC0FCA">
        <w:rPr>
          <w:rFonts w:ascii="Book Antiqua" w:hAnsi="Book Antiqua" w:cs="Times New Roman"/>
          <w:color w:val="000000"/>
          <w:shd w:val="clear" w:color="auto" w:fill="FFFFFF"/>
          <w:lang w:val="en-US"/>
        </w:rPr>
        <w:t xml:space="preserve"> leading to trait convergence (Wilson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2012) and trait disparity (</w:t>
      </w:r>
      <w:proofErr w:type="spellStart"/>
      <w:r w:rsidRPr="00AC0FCA">
        <w:rPr>
          <w:rFonts w:ascii="Book Antiqua" w:hAnsi="Book Antiqua" w:cs="Times New Roman"/>
          <w:color w:val="000000"/>
          <w:shd w:val="clear" w:color="auto" w:fill="FFFFFF"/>
          <w:lang w:val="en-US"/>
        </w:rPr>
        <w:t>Siepielski</w:t>
      </w:r>
      <w:proofErr w:type="spellEnd"/>
      <w:r w:rsidRPr="00AC0FCA">
        <w:rPr>
          <w:rFonts w:ascii="Book Antiqua" w:hAnsi="Book Antiqua" w:cs="Times New Roman"/>
          <w:color w:val="000000"/>
          <w:shd w:val="clear" w:color="auto" w:fill="FFFFFF"/>
          <w:lang w:val="en-US"/>
        </w:rPr>
        <w:t xml:space="preserve"> &amp; </w:t>
      </w:r>
      <w:proofErr w:type="spellStart"/>
      <w:r w:rsidRPr="00AC0FCA">
        <w:rPr>
          <w:rFonts w:ascii="Book Antiqua" w:hAnsi="Book Antiqua" w:cs="Times New Roman"/>
          <w:color w:val="000000"/>
          <w:shd w:val="clear" w:color="auto" w:fill="FFFFFF"/>
          <w:lang w:val="en-US"/>
        </w:rPr>
        <w:t>Benkman</w:t>
      </w:r>
      <w:proofErr w:type="spellEnd"/>
      <w:r w:rsidRPr="00AC0FCA">
        <w:rPr>
          <w:rFonts w:ascii="Book Antiqua" w:hAnsi="Book Antiqua" w:cs="Times New Roman"/>
          <w:color w:val="000000"/>
          <w:shd w:val="clear" w:color="auto" w:fill="FFFFFF"/>
          <w:lang w:val="en-US"/>
        </w:rPr>
        <w:t xml:space="preserve"> 2010). In this sense, theory and empirical results indicate that distinct ecological interactions</w:t>
      </w:r>
      <w:r w:rsidR="0030441F">
        <w:rPr>
          <w:rFonts w:ascii="Book Antiqua" w:hAnsi="Book Antiqua" w:cs="Times New Roman"/>
          <w:color w:val="000000"/>
          <w:shd w:val="clear" w:color="auto" w:fill="FFFFFF"/>
          <w:lang w:val="en-US"/>
        </w:rPr>
        <w:t xml:space="preserve"> (e.g., mutualistic, antagonistic)</w:t>
      </w:r>
      <w:r w:rsidRPr="00AC0FCA">
        <w:rPr>
          <w:rFonts w:ascii="Book Antiqua" w:hAnsi="Book Antiqua" w:cs="Times New Roman"/>
          <w:color w:val="000000"/>
          <w:shd w:val="clear" w:color="auto" w:fill="FFFFFF"/>
          <w:lang w:val="en-US"/>
        </w:rPr>
        <w:t xml:space="preserve"> may favor different trait outcomes at the community level</w:t>
      </w:r>
      <w:r w:rsidR="00943278">
        <w:rPr>
          <w:rFonts w:ascii="Book Antiqua" w:hAnsi="Book Antiqua" w:cs="Times New Roman"/>
          <w:color w:val="000000"/>
          <w:shd w:val="clear" w:color="auto" w:fill="FFFFFF"/>
          <w:lang w:val="en-US"/>
        </w:rPr>
        <w:t xml:space="preserve"> due to coevolution, </w:t>
      </w:r>
      <w:r w:rsidR="00943278" w:rsidRPr="00943278">
        <w:rPr>
          <w:rFonts w:ascii="Book Antiqua" w:hAnsi="Book Antiqua" w:cs="Times New Roman"/>
          <w:i/>
          <w:iCs/>
          <w:color w:val="000000"/>
          <w:shd w:val="clear" w:color="auto" w:fill="FFFFFF"/>
          <w:lang w:val="en-US"/>
        </w:rPr>
        <w:t>i.e.</w:t>
      </w:r>
      <w:r w:rsidR="00943278">
        <w:rPr>
          <w:rFonts w:ascii="Book Antiqua" w:hAnsi="Book Antiqua" w:cs="Times New Roman"/>
          <w:color w:val="000000"/>
          <w:shd w:val="clear" w:color="auto" w:fill="FFFFFF"/>
          <w:lang w:val="en-US"/>
        </w:rPr>
        <w:t>, the reciprocal evolutionary change between interacting species</w:t>
      </w:r>
      <w:r w:rsidRPr="00AC0FCA">
        <w:rPr>
          <w:rFonts w:ascii="Book Antiqua" w:hAnsi="Book Antiqua" w:cs="Times New Roman"/>
          <w:color w:val="000000"/>
          <w:shd w:val="clear" w:color="auto" w:fill="FFFFFF"/>
          <w:lang w:val="en-US"/>
        </w:rPr>
        <w:t xml:space="preserve"> (Thompson 1994).</w:t>
      </w:r>
    </w:p>
    <w:p w14:paraId="2AD5A4D9" w14:textId="64C2EC87" w:rsidR="000F61CD" w:rsidRDefault="00BF1A73" w:rsidP="000F61CD">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Mutualistic interactions, for example, can favor trait matching, which is the trait similarity between interacting species</w:t>
      </w:r>
      <w:r w:rsidR="009E0354">
        <w:rPr>
          <w:rFonts w:ascii="Book Antiqua" w:hAnsi="Book Antiqua" w:cs="Times New Roman"/>
          <w:color w:val="000000"/>
          <w:shd w:val="clear" w:color="auto" w:fill="FFFFFF"/>
          <w:lang w:val="en-US"/>
        </w:rPr>
        <w:t xml:space="preserve">, </w:t>
      </w:r>
      <w:r w:rsidR="009E0354" w:rsidRPr="009E0354">
        <w:rPr>
          <w:rFonts w:ascii="Book Antiqua" w:hAnsi="Book Antiqua" w:cs="Times New Roman"/>
          <w:i/>
          <w:iCs/>
          <w:color w:val="000000"/>
          <w:shd w:val="clear" w:color="auto" w:fill="FFFFFF"/>
          <w:lang w:val="en-US"/>
        </w:rPr>
        <w:t>e.g.,</w:t>
      </w:r>
      <w:r w:rsidR="009E0354">
        <w:rPr>
          <w:rFonts w:ascii="Book Antiqua" w:hAnsi="Book Antiqua" w:cs="Times New Roman"/>
          <w:color w:val="000000"/>
          <w:shd w:val="clear" w:color="auto" w:fill="FFFFFF"/>
          <w:lang w:val="en-US"/>
        </w:rPr>
        <w:t xml:space="preserve"> the size of the proboscis of a pollinator matching the flower depth that it pollinates</w:t>
      </w:r>
      <w:r w:rsidRPr="00AC0FCA">
        <w:rPr>
          <w:rFonts w:ascii="Book Antiqua" w:hAnsi="Book Antiqua" w:cs="Times New Roman"/>
          <w:color w:val="000000"/>
          <w:shd w:val="clear" w:color="auto" w:fill="FFFFFF"/>
          <w:lang w:val="en-US"/>
        </w:rPr>
        <w:t>.</w:t>
      </w:r>
      <w:r w:rsidR="0080586D">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 xml:space="preserve">Although mutualisms may also generate other trait patterns, such as intensification of traits (Anderson &amp; Johnson 2008), trait matching is an observed pattern in a variety of mutualistic systems, such as pollination by flies and bees (Zhang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2012, Santamaria &amp; Rodríguez-</w:t>
      </w:r>
      <w:proofErr w:type="spellStart"/>
      <w:r w:rsidRPr="00AC0FCA">
        <w:rPr>
          <w:rFonts w:ascii="Book Antiqua" w:hAnsi="Book Antiqua" w:cs="Times New Roman"/>
          <w:color w:val="000000"/>
          <w:shd w:val="clear" w:color="auto" w:fill="FFFFFF"/>
          <w:lang w:val="en-US"/>
        </w:rPr>
        <w:t>Gironés</w:t>
      </w:r>
      <w:proofErr w:type="spellEnd"/>
      <w:r w:rsidRPr="00AC0FCA">
        <w:rPr>
          <w:rFonts w:ascii="Book Antiqua" w:hAnsi="Book Antiqua" w:cs="Times New Roman"/>
          <w:color w:val="000000"/>
          <w:shd w:val="clear" w:color="auto" w:fill="FFFFFF"/>
          <w:lang w:val="en-US"/>
        </w:rPr>
        <w:t xml:space="preserve"> 2007), seed dispersal by birds and bats (</w:t>
      </w:r>
      <w:proofErr w:type="spellStart"/>
      <w:r w:rsidRPr="00AC0FCA">
        <w:rPr>
          <w:rFonts w:ascii="Book Antiqua" w:hAnsi="Book Antiqua" w:cs="Times New Roman"/>
          <w:color w:val="000000"/>
          <w:shd w:val="clear" w:color="auto" w:fill="FFFFFF"/>
          <w:lang w:val="en-US"/>
        </w:rPr>
        <w:t>Galetti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2013, Mello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2011), and Müllerian rings in velvet ants (Wilson et al 2012). Hence, trait matching is an expected outcome of reciprocal selection that could favor higher interaction efficiency in mutualisms </w:t>
      </w:r>
      <w:r w:rsidRPr="00AC0FCA">
        <w:rPr>
          <w:rFonts w:ascii="Book Antiqua" w:hAnsi="Book Antiqua" w:cs="Times New Roman"/>
          <w:color w:val="000000"/>
          <w:shd w:val="clear" w:color="auto" w:fill="FFFFFF"/>
          <w:lang w:val="en-US"/>
        </w:rPr>
        <w:lastRenderedPageBreak/>
        <w:t xml:space="preserve">(Thompson 1994, Zhang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2012). In contrast, antagonisms, such as parasites and hosts, favor trait mismatching</w:t>
      </w:r>
      <w:r w:rsidR="009E0354">
        <w:rPr>
          <w:rFonts w:ascii="Book Antiqua" w:hAnsi="Book Antiqua" w:cs="Times New Roman"/>
          <w:color w:val="000000"/>
          <w:shd w:val="clear" w:color="auto" w:fill="FFFFFF"/>
          <w:lang w:val="en-US"/>
        </w:rPr>
        <w:t xml:space="preserve"> between hosts and parasites (but see </w:t>
      </w:r>
      <w:r w:rsidR="0080586D">
        <w:rPr>
          <w:rFonts w:ascii="Book Antiqua" w:hAnsi="Book Antiqua" w:cs="Times New Roman"/>
          <w:color w:val="000000"/>
          <w:shd w:val="clear" w:color="auto" w:fill="FFFFFF"/>
          <w:lang w:val="en-US"/>
        </w:rPr>
        <w:t xml:space="preserve">Anderson 2005, </w:t>
      </w:r>
      <w:proofErr w:type="gramStart"/>
      <w:r w:rsidR="009E0354">
        <w:rPr>
          <w:rFonts w:ascii="Book Antiqua" w:hAnsi="Book Antiqua" w:cs="Times New Roman"/>
          <w:color w:val="000000"/>
          <w:shd w:val="clear" w:color="auto" w:fill="FFFFFF"/>
          <w:lang w:val="en-US"/>
        </w:rPr>
        <w:t>Anderson</w:t>
      </w:r>
      <w:proofErr w:type="gramEnd"/>
      <w:r w:rsidR="009E0354">
        <w:rPr>
          <w:rFonts w:ascii="Book Antiqua" w:hAnsi="Book Antiqua" w:cs="Times New Roman"/>
          <w:color w:val="000000"/>
          <w:shd w:val="clear" w:color="auto" w:fill="FFFFFF"/>
          <w:lang w:val="en-US"/>
        </w:rPr>
        <w:t xml:space="preserve"> and Johnson 2008)</w:t>
      </w:r>
      <w:r w:rsidRPr="00AC0FCA">
        <w:rPr>
          <w:rFonts w:ascii="Book Antiqua" w:hAnsi="Book Antiqua" w:cs="Times New Roman"/>
          <w:color w:val="000000"/>
          <w:shd w:val="clear" w:color="auto" w:fill="FFFFFF"/>
          <w:lang w:val="en-US"/>
        </w:rPr>
        <w:t>, leading to several coevolutionary dynamics such as coevolutionary alternation and escalation</w:t>
      </w:r>
      <w:ins w:id="23" w:author="User15551" w:date="2021-12-16T09:05:00Z">
        <w:r w:rsidR="0083328C">
          <w:rPr>
            <w:rFonts w:ascii="Book Antiqua" w:hAnsi="Book Antiqua" w:cs="Times New Roman"/>
            <w:color w:val="000000"/>
            <w:shd w:val="clear" w:color="auto" w:fill="FFFFFF"/>
            <w:lang w:val="en-US"/>
          </w:rPr>
          <w:t xml:space="preserve"> (</w:t>
        </w:r>
        <w:proofErr w:type="spellStart"/>
        <w:r w:rsidR="0083328C">
          <w:rPr>
            <w:rFonts w:ascii="Book Antiqua" w:hAnsi="Book Antiqua" w:cs="Times New Roman"/>
            <w:color w:val="000000"/>
            <w:shd w:val="clear" w:color="auto" w:fill="FFFFFF"/>
            <w:lang w:val="en-US"/>
          </w:rPr>
          <w:t>Nuismer</w:t>
        </w:r>
        <w:proofErr w:type="spellEnd"/>
        <w:r w:rsidR="0083328C">
          <w:rPr>
            <w:rFonts w:ascii="Book Antiqua" w:hAnsi="Book Antiqua" w:cs="Times New Roman"/>
            <w:color w:val="000000"/>
            <w:shd w:val="clear" w:color="auto" w:fill="FFFFFF"/>
            <w:lang w:val="en-US"/>
          </w:rPr>
          <w:t xml:space="preserve"> and Thompson)</w:t>
        </w:r>
      </w:ins>
      <w:r w:rsidRPr="00AC0FCA">
        <w:rPr>
          <w:rFonts w:ascii="Book Antiqua" w:hAnsi="Book Antiqua" w:cs="Times New Roman"/>
          <w:color w:val="000000"/>
          <w:shd w:val="clear" w:color="auto" w:fill="FFFFFF"/>
          <w:lang w:val="en-US"/>
        </w:rPr>
        <w:t>, that favor the maintenance or the increase in trait variation across and within species (</w:t>
      </w:r>
      <w:proofErr w:type="spellStart"/>
      <w:r w:rsidRPr="00AC0FCA">
        <w:rPr>
          <w:rFonts w:ascii="Book Antiqua" w:hAnsi="Book Antiqua" w:cs="Times New Roman"/>
          <w:color w:val="000000"/>
          <w:shd w:val="clear" w:color="auto" w:fill="FFFFFF"/>
          <w:lang w:val="en-US"/>
        </w:rPr>
        <w:t>Andreazzi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w:t>
      </w:r>
    </w:p>
    <w:p w14:paraId="2740B3A1" w14:textId="4063819C" w:rsidR="00BF1A73" w:rsidRPr="000F61CD" w:rsidRDefault="00BF1A73" w:rsidP="000F61CD">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Antagonisms and mutualisms are not isolated in nature but coexist in a variety of ways. Studies have explored the effects of combining mutualisms and antagonisms on population dynamics (e.g., </w:t>
      </w:r>
      <w:proofErr w:type="spellStart"/>
      <w:r w:rsidRPr="00AC0FCA">
        <w:rPr>
          <w:rFonts w:ascii="Book Antiqua" w:hAnsi="Book Antiqua" w:cs="Times New Roman"/>
          <w:color w:val="000000"/>
          <w:shd w:val="clear" w:color="auto" w:fill="FFFFFF"/>
          <w:lang w:val="en-US"/>
        </w:rPr>
        <w:t>Melián</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2009), community stability (e.g., Wilson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 and network structure (e.g., </w:t>
      </w:r>
      <w:proofErr w:type="spellStart"/>
      <w:r w:rsidRPr="00AC0FCA">
        <w:rPr>
          <w:rFonts w:ascii="Book Antiqua" w:hAnsi="Book Antiqua" w:cs="Times New Roman"/>
          <w:color w:val="000000"/>
          <w:shd w:val="clear" w:color="auto" w:fill="FFFFFF"/>
          <w:lang w:val="en-US"/>
        </w:rPr>
        <w:t>Genini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2010), highlighting the importance of considering the multiple outcomes that interactions may have at a single community and assigning the extremes of a gradient between mutualism and antagonism (Fontaine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2011, Rodríguez-Rodríguez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 Individuals of the same species can function as </w:t>
      </w:r>
      <w:r w:rsidR="00A23A55" w:rsidRPr="00AC0FCA">
        <w:rPr>
          <w:rFonts w:ascii="Book Antiqua" w:hAnsi="Book Antiqua" w:cs="Times New Roman"/>
          <w:color w:val="000000"/>
          <w:shd w:val="clear" w:color="auto" w:fill="FFFFFF"/>
          <w:lang w:val="en-US"/>
        </w:rPr>
        <w:t>antagonist</w:t>
      </w:r>
      <w:r w:rsidR="00A23A55">
        <w:rPr>
          <w:rFonts w:ascii="Book Antiqua" w:hAnsi="Book Antiqua" w:cs="Times New Roman"/>
          <w:color w:val="000000"/>
          <w:shd w:val="clear" w:color="auto" w:fill="FFFFFF"/>
          <w:lang w:val="en-US"/>
        </w:rPr>
        <w:t>ic</w:t>
      </w:r>
      <w:r w:rsidRPr="00AC0FCA">
        <w:rPr>
          <w:rFonts w:ascii="Book Antiqua" w:hAnsi="Book Antiqua" w:cs="Times New Roman"/>
          <w:color w:val="000000"/>
          <w:shd w:val="clear" w:color="auto" w:fill="FFFFFF"/>
          <w:lang w:val="en-US"/>
        </w:rPr>
        <w:t xml:space="preserve"> or mutualistic partners of the same interacting species, e.g., seed-caching rodents acting as seed predators and seed dispersers of the same plant species (</w:t>
      </w:r>
      <w:proofErr w:type="spellStart"/>
      <w:r w:rsidRPr="00AC0FCA">
        <w:rPr>
          <w:rFonts w:ascii="Book Antiqua" w:hAnsi="Book Antiqua" w:cs="Times New Roman"/>
          <w:color w:val="000000"/>
          <w:shd w:val="clear" w:color="auto" w:fill="FFFFFF"/>
          <w:lang w:val="en-US"/>
        </w:rPr>
        <w:t>Loayza</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2014). In other scenarios, individuals may act as antagonisms of some species and as mutualisms of others (</w:t>
      </w:r>
      <w:r w:rsidR="007F6F04" w:rsidRPr="00AC0FCA">
        <w:rPr>
          <w:rFonts w:ascii="Book Antiqua" w:hAnsi="Book Antiqua" w:cs="Times New Roman"/>
          <w:color w:val="000000"/>
          <w:shd w:val="clear" w:color="auto" w:fill="FFFFFF"/>
          <w:lang w:val="en-US"/>
        </w:rPr>
        <w:t xml:space="preserve">Gómez </w:t>
      </w:r>
      <w:r w:rsidR="007F6F04" w:rsidRPr="007F6F04">
        <w:rPr>
          <w:rFonts w:ascii="Book Antiqua" w:hAnsi="Book Antiqua" w:cs="Times New Roman"/>
          <w:i/>
          <w:iCs/>
          <w:color w:val="000000"/>
          <w:shd w:val="clear" w:color="auto" w:fill="FFFFFF"/>
          <w:lang w:val="en-US"/>
        </w:rPr>
        <w:t>et al.</w:t>
      </w:r>
      <w:r w:rsidR="007F6F04" w:rsidRPr="00AC0FCA">
        <w:rPr>
          <w:rFonts w:ascii="Book Antiqua" w:hAnsi="Book Antiqua" w:cs="Times New Roman"/>
          <w:color w:val="000000"/>
          <w:shd w:val="clear" w:color="auto" w:fill="FFFFFF"/>
          <w:lang w:val="en-US"/>
        </w:rPr>
        <w:t xml:space="preserve"> 2018</w:t>
      </w:r>
      <w:r w:rsidR="007F6F04">
        <w:rPr>
          <w:rFonts w:ascii="Book Antiqua" w:hAnsi="Book Antiqua" w:cs="Times New Roman"/>
          <w:color w:val="000000"/>
          <w:shd w:val="clear" w:color="auto" w:fill="FFFFFF"/>
          <w:lang w:val="en-US"/>
        </w:rPr>
        <w:t>,</w:t>
      </w:r>
      <w:r w:rsidR="007F6F04" w:rsidRPr="00AC0FCA">
        <w:rPr>
          <w:rFonts w:ascii="Book Antiqua" w:hAnsi="Book Antiqua" w:cs="Times New Roman"/>
          <w:color w:val="000000"/>
          <w:shd w:val="clear" w:color="auto" w:fill="FFFFFF"/>
          <w:lang w:val="en-US"/>
        </w:rPr>
        <w:t xml:space="preserve"> Gómez</w:t>
      </w:r>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2014, Montesinos-Navarro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w:t>
      </w:r>
      <w:r w:rsidR="00871188" w:rsidRPr="00AC0FCA">
        <w:rPr>
          <w:rFonts w:ascii="Book Antiqua" w:hAnsi="Book Antiqua" w:cs="Times New Roman"/>
          <w:color w:val="000000"/>
          <w:shd w:val="clear" w:color="auto" w:fill="FFFFFF"/>
          <w:lang w:val="en-US"/>
        </w:rPr>
        <w:t>).</w:t>
      </w:r>
      <w:r w:rsidRPr="00AC0FCA">
        <w:rPr>
          <w:rFonts w:ascii="Book Antiqua" w:hAnsi="Book Antiqua" w:cs="Times New Roman"/>
          <w:color w:val="000000"/>
          <w:shd w:val="clear" w:color="auto" w:fill="FFFFFF"/>
          <w:lang w:val="en-US"/>
        </w:rPr>
        <w:t xml:space="preserve"> Finally, there are species in which individuals are specialized cheaters, exploring mutualistic interactions without providing any benefit in return</w:t>
      </w:r>
      <w:r w:rsidR="0030441F">
        <w:rPr>
          <w:rFonts w:ascii="Book Antiqua" w:hAnsi="Book Antiqua" w:cs="Times New Roman"/>
          <w:color w:val="000000"/>
          <w:shd w:val="clear" w:color="auto" w:fill="FFFFFF"/>
          <w:lang w:val="en-US"/>
        </w:rPr>
        <w:t xml:space="preserve"> </w:t>
      </w:r>
      <w:r w:rsidR="000F61CD">
        <w:rPr>
          <w:rFonts w:ascii="Book Antiqua" w:hAnsi="Book Antiqua" w:cs="Times New Roman"/>
          <w:color w:val="000000"/>
          <w:shd w:val="clear" w:color="auto" w:fill="FFFFFF"/>
          <w:lang w:val="en-US"/>
        </w:rPr>
        <w:t xml:space="preserve">like </w:t>
      </w:r>
      <w:ins w:id="24" w:author="User15551" w:date="2021-12-16T09:06:00Z">
        <w:r w:rsidR="0083328C">
          <w:rPr>
            <w:rFonts w:ascii="Book Antiqua" w:hAnsi="Book Antiqua" w:cs="Times New Roman"/>
            <w:color w:val="000000"/>
            <w:shd w:val="clear" w:color="auto" w:fill="FFFFFF"/>
            <w:lang w:val="en-US"/>
          </w:rPr>
          <w:t xml:space="preserve">some </w:t>
        </w:r>
      </w:ins>
      <w:r w:rsidR="000F61CD">
        <w:rPr>
          <w:rFonts w:ascii="Book Antiqua" w:hAnsi="Book Antiqua" w:cs="Times New Roman"/>
          <w:color w:val="000000"/>
          <w:shd w:val="clear" w:color="auto" w:fill="FFFFFF"/>
          <w:lang w:val="en-US"/>
        </w:rPr>
        <w:t xml:space="preserve">fig wasps </w:t>
      </w:r>
      <w:del w:id="25" w:author="User15551" w:date="2021-12-16T09:07:00Z">
        <w:r w:rsidR="000F61CD" w:rsidDel="0083328C">
          <w:rPr>
            <w:rFonts w:ascii="Book Antiqua" w:hAnsi="Book Antiqua" w:cs="Times New Roman"/>
            <w:color w:val="000000"/>
            <w:shd w:val="clear" w:color="auto" w:fill="FFFFFF"/>
            <w:lang w:val="en-US"/>
          </w:rPr>
          <w:delText xml:space="preserve">and yucca moths </w:delText>
        </w:r>
      </w:del>
      <w:r w:rsidR="0030441F">
        <w:rPr>
          <w:rFonts w:ascii="Book Antiqua" w:hAnsi="Book Antiqua" w:cs="Times New Roman"/>
          <w:color w:val="000000"/>
          <w:shd w:val="clear" w:color="auto" w:fill="FFFFFF"/>
          <w:lang w:val="en-US"/>
        </w:rPr>
        <w:t>(</w:t>
      </w:r>
      <w:r w:rsidR="000F61CD">
        <w:rPr>
          <w:rFonts w:ascii="Book Antiqua" w:hAnsi="Book Antiqua" w:cs="Times New Roman"/>
          <w:color w:val="000000"/>
          <w:shd w:val="clear" w:color="auto" w:fill="FFFFFF"/>
          <w:lang w:val="en-US"/>
        </w:rPr>
        <w:t>Bronstein 2001</w:t>
      </w:r>
      <w:r w:rsidR="0030441F">
        <w:rPr>
          <w:rFonts w:ascii="Book Antiqua" w:hAnsi="Book Antiqua" w:cs="Times New Roman"/>
          <w:color w:val="000000"/>
          <w:shd w:val="clear" w:color="auto" w:fill="FFFFFF"/>
          <w:lang w:val="en-US"/>
        </w:rPr>
        <w:t>)</w:t>
      </w:r>
      <w:r w:rsidRPr="00AC0FCA">
        <w:rPr>
          <w:rFonts w:ascii="Book Antiqua" w:hAnsi="Book Antiqua" w:cs="Times New Roman"/>
          <w:color w:val="000000"/>
          <w:shd w:val="clear" w:color="auto" w:fill="FFFFFF"/>
          <w:lang w:val="en-US"/>
        </w:rPr>
        <w:t xml:space="preserve">. Thus, in mutualistic interactions, selection may favor the evolution of life histories that exploit the resources and services </w:t>
      </w:r>
      <w:r w:rsidRPr="00AC0FCA">
        <w:rPr>
          <w:rFonts w:ascii="Book Antiqua" w:hAnsi="Book Antiqua" w:cs="Times New Roman"/>
          <w:color w:val="000000"/>
          <w:shd w:val="clear" w:color="auto" w:fill="FFFFFF"/>
          <w:lang w:val="en-US"/>
        </w:rPr>
        <w:lastRenderedPageBreak/>
        <w:t>provided by mutualistic partners without providing benefits</w:t>
      </w:r>
      <w:r w:rsidR="006B14F3">
        <w:rPr>
          <w:rFonts w:ascii="Book Antiqua" w:hAnsi="Book Antiqua" w:cs="Times New Roman"/>
          <w:color w:val="000000"/>
          <w:shd w:val="clear" w:color="auto" w:fill="FFFFFF"/>
          <w:lang w:val="en-US"/>
        </w:rPr>
        <w:t xml:space="preserve">, hereafter, </w:t>
      </w:r>
      <w:r w:rsidR="00AB0589">
        <w:rPr>
          <w:rFonts w:ascii="Book Antiqua" w:hAnsi="Book Antiqua" w:cs="Times New Roman"/>
          <w:color w:val="000000"/>
          <w:shd w:val="clear" w:color="auto" w:fill="FFFFFF"/>
          <w:lang w:val="en-US"/>
        </w:rPr>
        <w:t>cheating interactions</w:t>
      </w:r>
      <w:r w:rsidRPr="00AC0FCA">
        <w:rPr>
          <w:rFonts w:ascii="Book Antiqua" w:hAnsi="Book Antiqua" w:cs="Times New Roman"/>
          <w:color w:val="000000"/>
          <w:shd w:val="clear" w:color="auto" w:fill="FFFFFF"/>
          <w:lang w:val="en-US"/>
        </w:rPr>
        <w:t xml:space="preserve"> (Bronstein 2001, Vieira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w:t>
      </w:r>
    </w:p>
    <w:p w14:paraId="7837DD49" w14:textId="0B8D1BAD" w:rsidR="00BF1A73" w:rsidRPr="00AC0FCA" w:rsidRDefault="00BF1A73" w:rsidP="00AC0FCA">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We are beginning to understand how </w:t>
      </w:r>
      <w:r w:rsidR="00AB0589">
        <w:rPr>
          <w:rFonts w:ascii="Book Antiqua" w:hAnsi="Book Antiqua" w:cs="Times New Roman"/>
          <w:color w:val="000000"/>
          <w:shd w:val="clear" w:color="auto" w:fill="FFFFFF"/>
          <w:lang w:val="en-US"/>
        </w:rPr>
        <w:t>cheating interactions</w:t>
      </w:r>
      <w:r w:rsidRPr="00AC0FCA">
        <w:rPr>
          <w:rFonts w:ascii="Book Antiqua" w:hAnsi="Book Antiqua" w:cs="Times New Roman"/>
          <w:color w:val="000000"/>
          <w:shd w:val="clear" w:color="auto" w:fill="FFFFFF"/>
          <w:lang w:val="en-US"/>
        </w:rPr>
        <w:t xml:space="preserve"> could drive evolutionary patterns in mutualisms, as species acting as </w:t>
      </w:r>
      <w:r w:rsidR="007F6F04" w:rsidRPr="00AC0FCA">
        <w:rPr>
          <w:rFonts w:ascii="Book Antiqua" w:hAnsi="Book Antiqua" w:cs="Times New Roman"/>
          <w:color w:val="000000"/>
          <w:shd w:val="clear" w:color="auto" w:fill="FFFFFF"/>
          <w:lang w:val="en-US"/>
        </w:rPr>
        <w:t>a</w:t>
      </w:r>
      <w:r w:rsidRPr="00AC0FCA">
        <w:rPr>
          <w:rFonts w:ascii="Book Antiqua" w:hAnsi="Book Antiqua" w:cs="Times New Roman"/>
          <w:color w:val="000000"/>
          <w:shd w:val="clear" w:color="auto" w:fill="FFFFFF"/>
          <w:lang w:val="en-US"/>
        </w:rPr>
        <w:t xml:space="preserve"> </w:t>
      </w:r>
      <w:r w:rsidR="00CF3896" w:rsidRPr="00AC0FCA">
        <w:rPr>
          <w:rFonts w:ascii="Book Antiqua" w:hAnsi="Book Antiqua" w:cs="Times New Roman"/>
          <w:color w:val="000000"/>
          <w:shd w:val="clear" w:color="auto" w:fill="FFFFFF"/>
          <w:lang w:val="en-US"/>
        </w:rPr>
        <w:t>cheater</w:t>
      </w:r>
      <w:r w:rsidRPr="00AC0FCA">
        <w:rPr>
          <w:rFonts w:ascii="Book Antiqua" w:hAnsi="Book Antiqua" w:cs="Times New Roman"/>
          <w:color w:val="000000"/>
          <w:shd w:val="clear" w:color="auto" w:fill="FFFFFF"/>
          <w:lang w:val="en-US"/>
        </w:rPr>
        <w:t xml:space="preserve"> or mutualist may affect coevolution and local adaptation. For example, the interaction between the plant </w:t>
      </w:r>
      <w:proofErr w:type="spellStart"/>
      <w:r w:rsidRPr="00AC0FCA">
        <w:rPr>
          <w:rFonts w:ascii="Book Antiqua" w:hAnsi="Book Antiqua" w:cs="Times New Roman"/>
          <w:i/>
          <w:iCs/>
          <w:color w:val="000000"/>
          <w:shd w:val="clear" w:color="auto" w:fill="FFFFFF"/>
          <w:lang w:val="en-US"/>
        </w:rPr>
        <w:t>Lithophragma</w:t>
      </w:r>
      <w:proofErr w:type="spellEnd"/>
      <w:r w:rsidRPr="00AC0FCA">
        <w:rPr>
          <w:rFonts w:ascii="Book Antiqua" w:hAnsi="Book Antiqua" w:cs="Times New Roman"/>
          <w:i/>
          <w:iCs/>
          <w:color w:val="000000"/>
          <w:shd w:val="clear" w:color="auto" w:fill="FFFFFF"/>
          <w:lang w:val="en-US"/>
        </w:rPr>
        <w:t xml:space="preserve"> parviflorum</w:t>
      </w:r>
      <w:r w:rsidRPr="00AC0FCA">
        <w:rPr>
          <w:rFonts w:ascii="Book Antiqua" w:hAnsi="Book Antiqua" w:cs="Times New Roman"/>
          <w:color w:val="000000"/>
          <w:shd w:val="clear" w:color="auto" w:fill="FFFFFF"/>
          <w:lang w:val="en-US"/>
        </w:rPr>
        <w:t xml:space="preserve"> (Saxifragaceae) and the floral-parasitic moth </w:t>
      </w:r>
      <w:proofErr w:type="spellStart"/>
      <w:r w:rsidRPr="00AC0FCA">
        <w:rPr>
          <w:rFonts w:ascii="Book Antiqua" w:hAnsi="Book Antiqua" w:cs="Times New Roman"/>
          <w:i/>
          <w:iCs/>
          <w:color w:val="000000"/>
          <w:shd w:val="clear" w:color="auto" w:fill="FFFFFF"/>
          <w:lang w:val="en-US"/>
        </w:rPr>
        <w:t>Greya</w:t>
      </w:r>
      <w:proofErr w:type="spellEnd"/>
      <w:r w:rsidRPr="00AC0FCA">
        <w:rPr>
          <w:rFonts w:ascii="Book Antiqua" w:hAnsi="Book Antiqua" w:cs="Times New Roman"/>
          <w:i/>
          <w:iCs/>
          <w:color w:val="000000"/>
          <w:shd w:val="clear" w:color="auto" w:fill="FFFFFF"/>
          <w:lang w:val="en-US"/>
        </w:rPr>
        <w:t xml:space="preserve"> </w:t>
      </w:r>
      <w:proofErr w:type="spellStart"/>
      <w:r w:rsidRPr="00AC0FCA">
        <w:rPr>
          <w:rFonts w:ascii="Book Antiqua" w:hAnsi="Book Antiqua" w:cs="Times New Roman"/>
          <w:i/>
          <w:iCs/>
          <w:color w:val="000000"/>
          <w:shd w:val="clear" w:color="auto" w:fill="FFFFFF"/>
          <w:lang w:val="en-US"/>
        </w:rPr>
        <w:t>politella</w:t>
      </w:r>
      <w:proofErr w:type="spellEnd"/>
      <w:r w:rsidRPr="00AC0FCA">
        <w:rPr>
          <w:rFonts w:ascii="Book Antiqua" w:hAnsi="Book Antiqua" w:cs="Times New Roman"/>
          <w:color w:val="000000"/>
          <w:shd w:val="clear" w:color="auto" w:fill="FFFFFF"/>
          <w:lang w:val="en-US"/>
        </w:rPr>
        <w:t xml:space="preserve"> changes from parasitism to mutualism if the legitimate pollinators of </w:t>
      </w:r>
      <w:r w:rsidRPr="00AC0FCA">
        <w:rPr>
          <w:rFonts w:ascii="Book Antiqua" w:hAnsi="Book Antiqua" w:cs="Times New Roman"/>
          <w:i/>
          <w:iCs/>
          <w:color w:val="000000"/>
          <w:shd w:val="clear" w:color="auto" w:fill="FFFFFF"/>
          <w:lang w:val="en-US"/>
        </w:rPr>
        <w:t>L. parviflorum</w:t>
      </w:r>
      <w:r w:rsidRPr="00AC0FCA">
        <w:rPr>
          <w:rFonts w:ascii="Book Antiqua" w:hAnsi="Book Antiqua" w:cs="Times New Roman"/>
          <w:color w:val="000000"/>
          <w:shd w:val="clear" w:color="auto" w:fill="FFFFFF"/>
          <w:lang w:val="en-US"/>
        </w:rPr>
        <w:t xml:space="preserve"> are absent in the community</w:t>
      </w:r>
      <w:r w:rsidR="000200F6">
        <w:rPr>
          <w:rFonts w:ascii="Book Antiqua" w:hAnsi="Book Antiqua" w:cs="Times New Roman"/>
          <w:color w:val="000000"/>
          <w:shd w:val="clear" w:color="auto" w:fill="FFFFFF"/>
          <w:lang w:val="en-US"/>
        </w:rPr>
        <w:t xml:space="preserve">, with consequences to the species coevolution </w:t>
      </w:r>
      <w:proofErr w:type="gramStart"/>
      <w:r w:rsidR="000200F6">
        <w:rPr>
          <w:rFonts w:ascii="Book Antiqua" w:hAnsi="Book Antiqua" w:cs="Times New Roman"/>
          <w:color w:val="000000"/>
          <w:shd w:val="clear" w:color="auto" w:fill="FFFFFF"/>
          <w:lang w:val="en-US"/>
        </w:rPr>
        <w:t>in a given</w:t>
      </w:r>
      <w:proofErr w:type="gramEnd"/>
      <w:r w:rsidR="000200F6">
        <w:rPr>
          <w:rFonts w:ascii="Book Antiqua" w:hAnsi="Book Antiqua" w:cs="Times New Roman"/>
          <w:color w:val="000000"/>
          <w:shd w:val="clear" w:color="auto" w:fill="FFFFFF"/>
          <w:lang w:val="en-US"/>
        </w:rPr>
        <w:t xml:space="preserve"> site </w:t>
      </w:r>
      <w:r w:rsidRPr="00AC0FCA">
        <w:rPr>
          <w:rFonts w:ascii="Book Antiqua" w:hAnsi="Book Antiqua" w:cs="Times New Roman"/>
          <w:color w:val="000000"/>
          <w:shd w:val="clear" w:color="auto" w:fill="FFFFFF"/>
          <w:lang w:val="en-US"/>
        </w:rPr>
        <w:t xml:space="preserve">(Thompson &amp; Cunningham 2002). </w:t>
      </w:r>
      <w:ins w:id="26" w:author="User15551" w:date="2021-12-16T09:08:00Z">
        <w:r w:rsidR="0083328C">
          <w:rPr>
            <w:rFonts w:ascii="Book Antiqua" w:hAnsi="Book Antiqua" w:cs="Times New Roman"/>
            <w:color w:val="000000"/>
            <w:shd w:val="clear" w:color="auto" w:fill="FFFFFF"/>
            <w:lang w:val="en-US"/>
          </w:rPr>
          <w:t xml:space="preserve">By exploring the role of </w:t>
        </w:r>
      </w:ins>
      <w:del w:id="27" w:author="User15551" w:date="2021-12-16T09:08:00Z">
        <w:r w:rsidR="000200F6" w:rsidDel="0083328C">
          <w:rPr>
            <w:rFonts w:ascii="Book Antiqua" w:hAnsi="Book Antiqua" w:cs="Times New Roman"/>
            <w:color w:val="000000"/>
            <w:shd w:val="clear" w:color="auto" w:fill="FFFFFF"/>
            <w:lang w:val="en-US"/>
          </w:rPr>
          <w:delText xml:space="preserve">Additionally, most studies focusing on </w:delText>
        </w:r>
      </w:del>
      <w:r w:rsidR="000200F6">
        <w:rPr>
          <w:rFonts w:ascii="Book Antiqua" w:hAnsi="Book Antiqua" w:cs="Times New Roman"/>
          <w:color w:val="000000"/>
          <w:shd w:val="clear" w:color="auto" w:fill="FFFFFF"/>
          <w:lang w:val="en-US"/>
        </w:rPr>
        <w:t xml:space="preserve">cheaters </w:t>
      </w:r>
      <w:del w:id="28" w:author="User15551" w:date="2021-12-16T09:08:00Z">
        <w:r w:rsidR="000200F6" w:rsidDel="0083328C">
          <w:rPr>
            <w:rFonts w:ascii="Book Antiqua" w:hAnsi="Book Antiqua" w:cs="Times New Roman"/>
            <w:color w:val="000000"/>
            <w:shd w:val="clear" w:color="auto" w:fill="FFFFFF"/>
            <w:lang w:val="en-US"/>
          </w:rPr>
          <w:delText>looked only at</w:delText>
        </w:r>
      </w:del>
      <w:ins w:id="29" w:author="User15551" w:date="2021-12-16T09:08:00Z">
        <w:r w:rsidR="0083328C">
          <w:rPr>
            <w:rFonts w:ascii="Book Antiqua" w:hAnsi="Book Antiqua" w:cs="Times New Roman"/>
            <w:color w:val="000000"/>
            <w:shd w:val="clear" w:color="auto" w:fill="FFFFFF"/>
            <w:lang w:val="en-US"/>
          </w:rPr>
          <w:t xml:space="preserve">on </w:t>
        </w:r>
      </w:ins>
      <w:ins w:id="30" w:author="User15551" w:date="2021-12-16T09:09:00Z">
        <w:r w:rsidR="0083328C">
          <w:rPr>
            <w:rFonts w:ascii="Book Antiqua" w:hAnsi="Book Antiqua" w:cs="Times New Roman"/>
            <w:color w:val="000000"/>
            <w:shd w:val="clear" w:color="auto" w:fill="FFFFFF"/>
            <w:lang w:val="en-US"/>
          </w:rPr>
          <w:t>three-species</w:t>
        </w:r>
      </w:ins>
      <w:r w:rsidR="000200F6">
        <w:rPr>
          <w:rFonts w:ascii="Book Antiqua" w:hAnsi="Book Antiqua" w:cs="Times New Roman"/>
          <w:color w:val="000000"/>
          <w:shd w:val="clear" w:color="auto" w:fill="FFFFFF"/>
          <w:lang w:val="en-US"/>
        </w:rPr>
        <w:t xml:space="preserve"> systems </w:t>
      </w:r>
      <w:ins w:id="31" w:author="User15551" w:date="2021-12-16T09:09:00Z">
        <w:r w:rsidR="0083328C">
          <w:rPr>
            <w:rFonts w:ascii="Book Antiqua" w:hAnsi="Book Antiqua" w:cs="Times New Roman"/>
            <w:color w:val="000000"/>
            <w:shd w:val="clear" w:color="auto" w:fill="FFFFFF"/>
            <w:lang w:val="en-US"/>
          </w:rPr>
          <w:t xml:space="preserve">we progressed in our understanding on how cheaters fuel novel dynamics </w:t>
        </w:r>
      </w:ins>
      <w:del w:id="32" w:author="User15551" w:date="2021-12-16T09:09:00Z">
        <w:r w:rsidR="000200F6" w:rsidDel="0083328C">
          <w:rPr>
            <w:rFonts w:ascii="Book Antiqua" w:hAnsi="Book Antiqua" w:cs="Times New Roman"/>
            <w:color w:val="000000"/>
            <w:shd w:val="clear" w:color="auto" w:fill="FFFFFF"/>
            <w:lang w:val="en-US"/>
          </w:rPr>
          <w:delText xml:space="preserve">with three species </w:delText>
        </w:r>
      </w:del>
      <w:r w:rsidR="000200F6">
        <w:rPr>
          <w:rFonts w:ascii="Book Antiqua" w:hAnsi="Book Antiqua" w:cs="Times New Roman"/>
          <w:color w:val="000000"/>
          <w:shd w:val="clear" w:color="auto" w:fill="FFFFFF"/>
          <w:lang w:val="en-US"/>
        </w:rPr>
        <w:t>(</w:t>
      </w:r>
      <w:r w:rsidR="00EB02D6">
        <w:rPr>
          <w:rFonts w:ascii="Book Antiqua" w:hAnsi="Book Antiqua" w:cs="Times New Roman"/>
          <w:color w:val="000000"/>
          <w:shd w:val="clear" w:color="auto" w:fill="FFFFFF"/>
          <w:lang w:val="en-US"/>
        </w:rPr>
        <w:t>Anderson 2005</w:t>
      </w:r>
      <w:r w:rsidR="000200F6">
        <w:rPr>
          <w:rFonts w:ascii="Book Antiqua" w:hAnsi="Book Antiqua" w:cs="Times New Roman"/>
          <w:color w:val="000000"/>
          <w:shd w:val="clear" w:color="auto" w:fill="FFFFFF"/>
          <w:lang w:val="en-US"/>
        </w:rPr>
        <w:t>)</w:t>
      </w:r>
      <w:ins w:id="33" w:author="User15551" w:date="2021-12-16T09:09:00Z">
        <w:r w:rsidR="0083328C">
          <w:rPr>
            <w:rFonts w:ascii="Book Antiqua" w:hAnsi="Book Antiqua" w:cs="Times New Roman"/>
            <w:color w:val="000000"/>
            <w:shd w:val="clear" w:color="auto" w:fill="FFFFFF"/>
            <w:lang w:val="en-US"/>
          </w:rPr>
          <w:t>. A next step in the analyses of the importance of cheaters in affec</w:t>
        </w:r>
      </w:ins>
      <w:ins w:id="34" w:author="User15551" w:date="2021-12-16T09:10:00Z">
        <w:r w:rsidR="0083328C">
          <w:rPr>
            <w:rFonts w:ascii="Book Antiqua" w:hAnsi="Book Antiqua" w:cs="Times New Roman"/>
            <w:color w:val="000000"/>
            <w:shd w:val="clear" w:color="auto" w:fill="FFFFFF"/>
            <w:lang w:val="en-US"/>
          </w:rPr>
          <w:t>ting</w:t>
        </w:r>
      </w:ins>
      <w:ins w:id="35" w:author="User15551" w:date="2021-12-16T09:09:00Z">
        <w:r w:rsidR="0083328C">
          <w:rPr>
            <w:rFonts w:ascii="Book Antiqua" w:hAnsi="Book Antiqua" w:cs="Times New Roman"/>
            <w:color w:val="000000"/>
            <w:shd w:val="clear" w:color="auto" w:fill="FFFFFF"/>
            <w:lang w:val="en-US"/>
          </w:rPr>
          <w:t xml:space="preserve"> mutualisms</w:t>
        </w:r>
      </w:ins>
      <w:ins w:id="36" w:author="User15551" w:date="2021-12-16T09:10:00Z">
        <w:r w:rsidR="0083328C">
          <w:rPr>
            <w:rFonts w:ascii="Book Antiqua" w:hAnsi="Book Antiqua" w:cs="Times New Roman"/>
            <w:color w:val="000000"/>
            <w:shd w:val="clear" w:color="auto" w:fill="FFFFFF"/>
            <w:lang w:val="en-US"/>
          </w:rPr>
          <w:t xml:space="preserve"> is to explore </w:t>
        </w:r>
      </w:ins>
      <w:ins w:id="37" w:author="User15551" w:date="2021-12-16T09:09:00Z">
        <w:r w:rsidR="0083328C">
          <w:rPr>
            <w:rFonts w:ascii="Book Antiqua" w:hAnsi="Book Antiqua" w:cs="Times New Roman"/>
            <w:color w:val="000000"/>
            <w:shd w:val="clear" w:color="auto" w:fill="FFFFFF"/>
            <w:lang w:val="en-US"/>
          </w:rPr>
          <w:t xml:space="preserve"> </w:t>
        </w:r>
      </w:ins>
      <w:del w:id="38" w:author="User15551" w:date="2021-12-16T09:09:00Z">
        <w:r w:rsidR="000200F6" w:rsidDel="0083328C">
          <w:rPr>
            <w:rFonts w:ascii="Book Antiqua" w:hAnsi="Book Antiqua" w:cs="Times New Roman"/>
            <w:color w:val="000000"/>
            <w:shd w:val="clear" w:color="auto" w:fill="FFFFFF"/>
            <w:lang w:val="en-US"/>
          </w:rPr>
          <w:delText>,</w:delText>
        </w:r>
      </w:del>
      <w:del w:id="39" w:author="User15551" w:date="2021-12-16T09:10:00Z">
        <w:r w:rsidR="000200F6" w:rsidDel="0083328C">
          <w:rPr>
            <w:rFonts w:ascii="Book Antiqua" w:hAnsi="Book Antiqua" w:cs="Times New Roman"/>
            <w:color w:val="000000"/>
            <w:shd w:val="clear" w:color="auto" w:fill="FFFFFF"/>
            <w:lang w:val="en-US"/>
          </w:rPr>
          <w:delText xml:space="preserve"> thus we still lack knowledge on </w:delText>
        </w:r>
      </w:del>
      <w:r w:rsidR="000200F6">
        <w:rPr>
          <w:rFonts w:ascii="Book Antiqua" w:hAnsi="Book Antiqua" w:cs="Times New Roman"/>
          <w:color w:val="000000"/>
          <w:shd w:val="clear" w:color="auto" w:fill="FFFFFF"/>
          <w:lang w:val="en-US"/>
        </w:rPr>
        <w:t xml:space="preserve">what are the evolutionary roles that cheaters play in a rich-species communities. In </w:t>
      </w:r>
      <w:del w:id="40" w:author="User15551" w:date="2021-12-16T09:11:00Z">
        <w:r w:rsidR="000200F6" w:rsidDel="00491BA1">
          <w:rPr>
            <w:rFonts w:ascii="Book Antiqua" w:hAnsi="Book Antiqua" w:cs="Times New Roman"/>
            <w:color w:val="000000"/>
            <w:shd w:val="clear" w:color="auto" w:fill="FFFFFF"/>
            <w:lang w:val="en-US"/>
          </w:rPr>
          <w:delText>fact</w:delText>
        </w:r>
      </w:del>
      <w:ins w:id="41" w:author="User15551" w:date="2021-12-16T09:11:00Z">
        <w:r w:rsidR="00491BA1">
          <w:rPr>
            <w:rFonts w:ascii="Book Antiqua" w:hAnsi="Book Antiqua" w:cs="Times New Roman"/>
            <w:color w:val="000000"/>
            <w:shd w:val="clear" w:color="auto" w:fill="FFFFFF"/>
            <w:lang w:val="en-US"/>
          </w:rPr>
          <w:t>species-rich communities, networks generate pathways connecting species that do not interact directly to each other</w:t>
        </w:r>
      </w:ins>
      <w:ins w:id="42" w:author="User15551" w:date="2021-12-16T09:12:00Z">
        <w:r w:rsidR="00491BA1">
          <w:rPr>
            <w:rFonts w:ascii="Book Antiqua" w:hAnsi="Book Antiqua" w:cs="Times New Roman"/>
            <w:color w:val="000000"/>
            <w:shd w:val="clear" w:color="auto" w:fill="FFFFFF"/>
            <w:lang w:val="en-US"/>
          </w:rPr>
          <w:t xml:space="preserve">, allowing </w:t>
        </w:r>
      </w:ins>
      <w:del w:id="43" w:author="User15551" w:date="2021-12-16T09:11:00Z">
        <w:r w:rsidR="000200F6" w:rsidDel="00491BA1">
          <w:rPr>
            <w:rFonts w:ascii="Book Antiqua" w:hAnsi="Book Antiqua" w:cs="Times New Roman"/>
            <w:color w:val="000000"/>
            <w:shd w:val="clear" w:color="auto" w:fill="FFFFFF"/>
            <w:lang w:val="en-US"/>
          </w:rPr>
          <w:delText>, a</w:delText>
        </w:r>
        <w:r w:rsidRPr="00AC0FCA" w:rsidDel="00491BA1">
          <w:rPr>
            <w:rFonts w:ascii="Book Antiqua" w:hAnsi="Book Antiqua" w:cs="Times New Roman"/>
            <w:color w:val="000000"/>
            <w:shd w:val="clear" w:color="auto" w:fill="FFFFFF"/>
            <w:lang w:val="en-US"/>
          </w:rPr>
          <w:delText xml:space="preserve"> fundamental challenge to study </w:delText>
        </w:r>
        <w:r w:rsidR="00A23A55" w:rsidDel="00491BA1">
          <w:rPr>
            <w:rFonts w:ascii="Book Antiqua" w:hAnsi="Book Antiqua" w:cs="Times New Roman"/>
            <w:color w:val="000000"/>
            <w:shd w:val="clear" w:color="auto" w:fill="FFFFFF"/>
            <w:lang w:val="en-US"/>
          </w:rPr>
          <w:delText xml:space="preserve">the </w:delText>
        </w:r>
        <w:r w:rsidRPr="00AC0FCA" w:rsidDel="00491BA1">
          <w:rPr>
            <w:rFonts w:ascii="Book Antiqua" w:hAnsi="Book Antiqua" w:cs="Times New Roman"/>
            <w:color w:val="000000"/>
            <w:shd w:val="clear" w:color="auto" w:fill="FFFFFF"/>
            <w:lang w:val="en-US"/>
          </w:rPr>
          <w:delText xml:space="preserve">evolutionary consequences of ecological interactions at the community level is that pairwise interactions affect each other within ecological networks. </w:delText>
        </w:r>
        <w:r w:rsidR="00BC6BDB" w:rsidDel="00491BA1">
          <w:rPr>
            <w:rFonts w:ascii="Book Antiqua" w:hAnsi="Book Antiqua" w:cs="Times New Roman"/>
            <w:color w:val="000000"/>
            <w:shd w:val="clear" w:color="auto" w:fill="FFFFFF"/>
            <w:lang w:val="en-US"/>
          </w:rPr>
          <w:delText xml:space="preserve">A </w:delText>
        </w:r>
        <w:r w:rsidR="00AB0589" w:rsidDel="00491BA1">
          <w:rPr>
            <w:rFonts w:ascii="Book Antiqua" w:hAnsi="Book Antiqua" w:cs="Times New Roman"/>
            <w:color w:val="000000"/>
            <w:shd w:val="clear" w:color="auto" w:fill="FFFFFF"/>
            <w:lang w:val="en-US"/>
          </w:rPr>
          <w:delText>cheat</w:delText>
        </w:r>
        <w:r w:rsidR="00CB27C6" w:rsidDel="00491BA1">
          <w:rPr>
            <w:rFonts w:ascii="Book Antiqua" w:hAnsi="Book Antiqua" w:cs="Times New Roman"/>
            <w:color w:val="000000"/>
            <w:shd w:val="clear" w:color="auto" w:fill="FFFFFF"/>
            <w:lang w:val="en-US"/>
          </w:rPr>
          <w:delText>ing</w:delText>
        </w:r>
        <w:r w:rsidR="00BC6BDB" w:rsidDel="00491BA1">
          <w:rPr>
            <w:rFonts w:ascii="Book Antiqua" w:hAnsi="Book Antiqua" w:cs="Times New Roman"/>
            <w:color w:val="000000"/>
            <w:shd w:val="clear" w:color="auto" w:fill="FFFFFF"/>
            <w:lang w:val="en-US"/>
          </w:rPr>
          <w:delText xml:space="preserve"> interaction </w:delText>
        </w:r>
        <w:r w:rsidR="00046D30" w:rsidDel="00491BA1">
          <w:rPr>
            <w:rFonts w:ascii="Book Antiqua" w:hAnsi="Book Antiqua" w:cs="Times New Roman"/>
            <w:color w:val="000000"/>
            <w:shd w:val="clear" w:color="auto" w:fill="FFFFFF"/>
            <w:lang w:val="en-US"/>
          </w:rPr>
          <w:delText>happens</w:delText>
        </w:r>
        <w:r w:rsidR="00BC6BDB" w:rsidDel="00491BA1">
          <w:rPr>
            <w:rFonts w:ascii="Book Antiqua" w:hAnsi="Book Antiqua" w:cs="Times New Roman"/>
            <w:color w:val="000000"/>
            <w:shd w:val="clear" w:color="auto" w:fill="FFFFFF"/>
            <w:lang w:val="en-US"/>
          </w:rPr>
          <w:delText xml:space="preserve"> with </w:delText>
        </w:r>
        <w:r w:rsidR="00BC6BDB" w:rsidRPr="00AC0FCA" w:rsidDel="00491BA1">
          <w:rPr>
            <w:rFonts w:ascii="Book Antiqua" w:hAnsi="Book Antiqua" w:cs="Times New Roman"/>
            <w:color w:val="000000"/>
            <w:shd w:val="clear" w:color="auto" w:fill="FFFFFF"/>
            <w:lang w:val="en-US"/>
          </w:rPr>
          <w:delText>a negative effect on one partner and positive effect on the other one</w:delText>
        </w:r>
        <w:r w:rsidR="00BC6BDB" w:rsidDel="00491BA1">
          <w:rPr>
            <w:rFonts w:ascii="Book Antiqua" w:hAnsi="Book Antiqua" w:cs="Times New Roman"/>
            <w:color w:val="000000"/>
            <w:shd w:val="clear" w:color="auto" w:fill="FFFFFF"/>
            <w:lang w:val="en-US"/>
          </w:rPr>
          <w:delText xml:space="preserve">. </w:delText>
        </w:r>
        <w:r w:rsidR="003B7329" w:rsidDel="00491BA1">
          <w:rPr>
            <w:rFonts w:ascii="Book Antiqua" w:hAnsi="Book Antiqua" w:cs="Times New Roman"/>
            <w:color w:val="000000"/>
            <w:shd w:val="clear" w:color="auto" w:fill="FFFFFF"/>
            <w:lang w:val="en-US"/>
          </w:rPr>
          <w:delText xml:space="preserve">This </w:delText>
        </w:r>
      </w:del>
      <w:del w:id="44" w:author="User15551" w:date="2021-12-16T09:12:00Z">
        <w:r w:rsidR="003B7329" w:rsidDel="00491BA1">
          <w:rPr>
            <w:rFonts w:ascii="Book Antiqua" w:hAnsi="Book Antiqua" w:cs="Times New Roman"/>
            <w:color w:val="000000"/>
            <w:shd w:val="clear" w:color="auto" w:fill="FFFFFF"/>
            <w:lang w:val="en-US"/>
          </w:rPr>
          <w:delText>because</w:delText>
        </w:r>
        <w:r w:rsidRPr="00AC0FCA" w:rsidDel="00491BA1">
          <w:rPr>
            <w:rFonts w:ascii="Book Antiqua" w:hAnsi="Book Antiqua" w:cs="Times New Roman"/>
            <w:color w:val="000000"/>
            <w:shd w:val="clear" w:color="auto" w:fill="FFFFFF"/>
            <w:lang w:val="en-US"/>
          </w:rPr>
          <w:delText xml:space="preserve"> </w:delText>
        </w:r>
      </w:del>
      <w:r w:rsidRPr="00AC0FCA">
        <w:rPr>
          <w:rFonts w:ascii="Book Antiqua" w:hAnsi="Book Antiqua" w:cs="Times New Roman"/>
          <w:color w:val="000000"/>
          <w:shd w:val="clear" w:color="auto" w:fill="FFFFFF"/>
          <w:lang w:val="en-US"/>
        </w:rPr>
        <w:t xml:space="preserve">evolutionary </w:t>
      </w:r>
      <w:del w:id="45" w:author="User15551" w:date="2021-12-16T09:12:00Z">
        <w:r w:rsidRPr="00AC0FCA" w:rsidDel="00491BA1">
          <w:rPr>
            <w:rFonts w:ascii="Book Antiqua" w:hAnsi="Book Antiqua" w:cs="Times New Roman"/>
            <w:color w:val="000000"/>
            <w:shd w:val="clear" w:color="auto" w:fill="FFFFFF"/>
            <w:lang w:val="en-US"/>
          </w:rPr>
          <w:delText xml:space="preserve">changes can </w:delText>
        </w:r>
      </w:del>
      <w:r w:rsidRPr="00AC0FCA">
        <w:rPr>
          <w:rFonts w:ascii="Book Antiqua" w:hAnsi="Book Antiqua" w:cs="Times New Roman"/>
          <w:color w:val="000000"/>
          <w:shd w:val="clear" w:color="auto" w:fill="FFFFFF"/>
          <w:lang w:val="en-US"/>
        </w:rPr>
        <w:t>cascade</w:t>
      </w:r>
      <w:ins w:id="46" w:author="User15551" w:date="2021-12-16T09:12:00Z">
        <w:r w:rsidR="00491BA1">
          <w:rPr>
            <w:rFonts w:ascii="Book Antiqua" w:hAnsi="Book Antiqua" w:cs="Times New Roman"/>
            <w:color w:val="000000"/>
            <w:shd w:val="clear" w:color="auto" w:fill="FFFFFF"/>
            <w:lang w:val="en-US"/>
          </w:rPr>
          <w:t>s</w:t>
        </w:r>
      </w:ins>
      <w:r w:rsidRPr="00AC0FCA">
        <w:rPr>
          <w:rFonts w:ascii="Book Antiqua" w:hAnsi="Book Antiqua" w:cs="Times New Roman"/>
          <w:color w:val="000000"/>
          <w:shd w:val="clear" w:color="auto" w:fill="FFFFFF"/>
          <w:lang w:val="en-US"/>
        </w:rPr>
        <w:t xml:space="preserve"> </w:t>
      </w:r>
      <w:del w:id="47" w:author="User15551" w:date="2021-12-16T09:13:00Z">
        <w:r w:rsidRPr="00AC0FCA" w:rsidDel="00491BA1">
          <w:rPr>
            <w:rFonts w:ascii="Book Antiqua" w:hAnsi="Book Antiqua" w:cs="Times New Roman"/>
            <w:color w:val="000000"/>
            <w:shd w:val="clear" w:color="auto" w:fill="FFFFFF"/>
            <w:lang w:val="en-US"/>
          </w:rPr>
          <w:delText>via indirect effects</w:delText>
        </w:r>
      </w:del>
      <w:del w:id="48" w:author="User15551" w:date="2021-12-16T09:12:00Z">
        <w:r w:rsidRPr="00AC0FCA" w:rsidDel="00491BA1">
          <w:rPr>
            <w:rFonts w:ascii="Book Antiqua" w:hAnsi="Book Antiqua" w:cs="Times New Roman"/>
            <w:color w:val="000000"/>
            <w:shd w:val="clear" w:color="auto" w:fill="FFFFFF"/>
            <w:lang w:val="en-US"/>
          </w:rPr>
          <w:delText xml:space="preserve"> (Guimarães </w:delText>
        </w:r>
        <w:r w:rsidR="00285127" w:rsidRPr="00285127" w:rsidDel="00491BA1">
          <w:rPr>
            <w:rFonts w:ascii="Book Antiqua" w:hAnsi="Book Antiqua" w:cs="Times New Roman"/>
            <w:i/>
            <w:iCs/>
            <w:color w:val="000000"/>
            <w:shd w:val="clear" w:color="auto" w:fill="FFFFFF"/>
            <w:lang w:val="en-US"/>
          </w:rPr>
          <w:delText>et al.</w:delText>
        </w:r>
        <w:r w:rsidRPr="00AC0FCA" w:rsidDel="00491BA1">
          <w:rPr>
            <w:rFonts w:ascii="Book Antiqua" w:hAnsi="Book Antiqua" w:cs="Times New Roman"/>
            <w:color w:val="000000"/>
            <w:shd w:val="clear" w:color="auto" w:fill="FFFFFF"/>
            <w:lang w:val="en-US"/>
          </w:rPr>
          <w:delText xml:space="preserve"> 2017)</w:delText>
        </w:r>
      </w:del>
      <w:del w:id="49" w:author="User15551" w:date="2021-12-16T09:13:00Z">
        <w:r w:rsidRPr="00AC0FCA" w:rsidDel="00491BA1">
          <w:rPr>
            <w:rFonts w:ascii="Book Antiqua" w:hAnsi="Book Antiqua" w:cs="Times New Roman"/>
            <w:color w:val="000000"/>
            <w:shd w:val="clear" w:color="auto" w:fill="FFFFFF"/>
            <w:lang w:val="en-US"/>
          </w:rPr>
          <w:delText>, affecting</w:delText>
        </w:r>
      </w:del>
      <w:ins w:id="50" w:author="User15551" w:date="2021-12-16T09:13:00Z">
        <w:r w:rsidR="00491BA1">
          <w:rPr>
            <w:rFonts w:ascii="Book Antiqua" w:hAnsi="Book Antiqua" w:cs="Times New Roman"/>
            <w:color w:val="000000"/>
            <w:shd w:val="clear" w:color="auto" w:fill="FFFFFF"/>
            <w:lang w:val="en-US"/>
          </w:rPr>
          <w:t>to affect</w:t>
        </w:r>
      </w:ins>
      <w:r w:rsidRPr="00AC0FCA">
        <w:rPr>
          <w:rFonts w:ascii="Book Antiqua" w:hAnsi="Book Antiqua" w:cs="Times New Roman"/>
          <w:color w:val="000000"/>
          <w:shd w:val="clear" w:color="auto" w:fill="FFFFFF"/>
          <w:lang w:val="en-US"/>
        </w:rPr>
        <w:t xml:space="preserve"> how species traits evolve </w:t>
      </w:r>
      <w:del w:id="51" w:author="User15551" w:date="2021-12-16T09:13:00Z">
        <w:r w:rsidRPr="00AC0FCA" w:rsidDel="00491BA1">
          <w:rPr>
            <w:rFonts w:ascii="Book Antiqua" w:hAnsi="Book Antiqua" w:cs="Times New Roman"/>
            <w:color w:val="000000"/>
            <w:shd w:val="clear" w:color="auto" w:fill="FFFFFF"/>
            <w:lang w:val="en-US"/>
          </w:rPr>
          <w:delText>and ultimately shaping how species interact in the community</w:delText>
        </w:r>
      </w:del>
      <w:ins w:id="52" w:author="User15551" w:date="2021-12-16T09:12:00Z">
        <w:r w:rsidR="00491BA1" w:rsidRPr="00AC0FCA">
          <w:rPr>
            <w:rFonts w:ascii="Book Antiqua" w:hAnsi="Book Antiqua" w:cs="Times New Roman"/>
            <w:color w:val="000000"/>
            <w:shd w:val="clear" w:color="auto" w:fill="FFFFFF"/>
            <w:lang w:val="en-US"/>
          </w:rPr>
          <w:t>(</w:t>
        </w:r>
        <w:proofErr w:type="spellStart"/>
        <w:r w:rsidR="00491BA1" w:rsidRPr="00AC0FCA">
          <w:rPr>
            <w:rFonts w:ascii="Book Antiqua" w:hAnsi="Book Antiqua" w:cs="Times New Roman"/>
            <w:color w:val="000000"/>
            <w:shd w:val="clear" w:color="auto" w:fill="FFFFFF"/>
            <w:lang w:val="en-US"/>
          </w:rPr>
          <w:t>Guimarães</w:t>
        </w:r>
        <w:proofErr w:type="spellEnd"/>
        <w:r w:rsidR="00491BA1" w:rsidRPr="00AC0FCA">
          <w:rPr>
            <w:rFonts w:ascii="Book Antiqua" w:hAnsi="Book Antiqua" w:cs="Times New Roman"/>
            <w:color w:val="000000"/>
            <w:shd w:val="clear" w:color="auto" w:fill="FFFFFF"/>
            <w:lang w:val="en-US"/>
          </w:rPr>
          <w:t xml:space="preserve"> </w:t>
        </w:r>
        <w:r w:rsidR="00491BA1" w:rsidRPr="00285127">
          <w:rPr>
            <w:rFonts w:ascii="Book Antiqua" w:hAnsi="Book Antiqua" w:cs="Times New Roman"/>
            <w:i/>
            <w:iCs/>
            <w:color w:val="000000"/>
            <w:shd w:val="clear" w:color="auto" w:fill="FFFFFF"/>
            <w:lang w:val="en-US"/>
          </w:rPr>
          <w:t>et al.</w:t>
        </w:r>
        <w:r w:rsidR="00491BA1" w:rsidRPr="00AC0FCA">
          <w:rPr>
            <w:rFonts w:ascii="Book Antiqua" w:hAnsi="Book Antiqua" w:cs="Times New Roman"/>
            <w:color w:val="000000"/>
            <w:shd w:val="clear" w:color="auto" w:fill="FFFFFF"/>
            <w:lang w:val="en-US"/>
          </w:rPr>
          <w:t xml:space="preserve"> 2017)</w:t>
        </w:r>
      </w:ins>
      <w:r w:rsidRPr="00AC0FCA">
        <w:rPr>
          <w:rFonts w:ascii="Book Antiqua" w:hAnsi="Book Antiqua" w:cs="Times New Roman"/>
          <w:color w:val="000000"/>
          <w:shd w:val="clear" w:color="auto" w:fill="FFFFFF"/>
          <w:lang w:val="en-US"/>
        </w:rPr>
        <w:t xml:space="preserve">. </w:t>
      </w:r>
      <w:r w:rsidR="00F94D7F">
        <w:rPr>
          <w:rFonts w:ascii="Book Antiqua" w:hAnsi="Book Antiqua" w:cs="Times New Roman"/>
          <w:color w:val="000000"/>
          <w:shd w:val="clear" w:color="auto" w:fill="FFFFFF"/>
          <w:lang w:val="en-US"/>
        </w:rPr>
        <w:t>In this sense, within a network, species that are central – have more interactions</w:t>
      </w:r>
      <w:ins w:id="53" w:author="User15551" w:date="2021-12-16T09:17:00Z">
        <w:r w:rsidR="00FD2856">
          <w:rPr>
            <w:rFonts w:ascii="Book Antiqua" w:hAnsi="Book Antiqua" w:cs="Times New Roman"/>
            <w:color w:val="000000"/>
            <w:shd w:val="clear" w:color="auto" w:fill="FFFFFF"/>
            <w:lang w:val="en-US"/>
          </w:rPr>
          <w:t xml:space="preserve"> and interact with other highly connected species</w:t>
        </w:r>
      </w:ins>
      <w:r w:rsidR="00F94D7F">
        <w:rPr>
          <w:rFonts w:ascii="Book Antiqua" w:hAnsi="Book Antiqua" w:cs="Times New Roman"/>
          <w:color w:val="000000"/>
          <w:shd w:val="clear" w:color="auto" w:fill="FFFFFF"/>
          <w:lang w:val="en-US"/>
        </w:rPr>
        <w:t xml:space="preserve"> – might cause</w:t>
      </w:r>
      <w:del w:id="54" w:author="User15551" w:date="2021-12-16T09:13:00Z">
        <w:r w:rsidR="00F94D7F" w:rsidDel="00B24542">
          <w:rPr>
            <w:rFonts w:ascii="Book Antiqua" w:hAnsi="Book Antiqua" w:cs="Times New Roman"/>
            <w:color w:val="000000"/>
            <w:shd w:val="clear" w:color="auto" w:fill="FFFFFF"/>
            <w:lang w:val="en-US"/>
          </w:rPr>
          <w:delText xml:space="preserve"> a</w:delText>
        </w:r>
      </w:del>
      <w:r w:rsidR="00F94D7F">
        <w:rPr>
          <w:rFonts w:ascii="Book Antiqua" w:hAnsi="Book Antiqua" w:cs="Times New Roman"/>
          <w:color w:val="000000"/>
          <w:shd w:val="clear" w:color="auto" w:fill="FFFFFF"/>
          <w:lang w:val="en-US"/>
        </w:rPr>
        <w:t xml:space="preserve"> stronger cascade effect</w:t>
      </w:r>
      <w:ins w:id="55" w:author="User15551" w:date="2021-12-16T09:13:00Z">
        <w:r w:rsidR="00B24542">
          <w:rPr>
            <w:rFonts w:ascii="Book Antiqua" w:hAnsi="Book Antiqua" w:cs="Times New Roman"/>
            <w:color w:val="000000"/>
            <w:shd w:val="clear" w:color="auto" w:fill="FFFFFF"/>
            <w:lang w:val="en-US"/>
          </w:rPr>
          <w:t>s</w:t>
        </w:r>
      </w:ins>
      <w:r w:rsidR="00F94D7F">
        <w:rPr>
          <w:rFonts w:ascii="Book Antiqua" w:hAnsi="Book Antiqua" w:cs="Times New Roman"/>
          <w:color w:val="000000"/>
          <w:shd w:val="clear" w:color="auto" w:fill="FFFFFF"/>
          <w:lang w:val="en-US"/>
        </w:rPr>
        <w:t>, since they play an important role</w:t>
      </w:r>
      <w:r w:rsidRPr="00AC0FCA">
        <w:rPr>
          <w:rFonts w:ascii="Book Antiqua" w:hAnsi="Book Antiqua" w:cs="Times New Roman"/>
          <w:color w:val="000000"/>
          <w:shd w:val="clear" w:color="auto" w:fill="FFFFFF"/>
          <w:lang w:val="en-US"/>
        </w:rPr>
        <w:t xml:space="preserve"> in maintaining the structure of networks and, consequently, </w:t>
      </w:r>
      <w:r w:rsidR="00BA6241">
        <w:rPr>
          <w:rFonts w:ascii="Book Antiqua" w:hAnsi="Book Antiqua" w:cs="Times New Roman"/>
          <w:color w:val="000000"/>
          <w:shd w:val="clear" w:color="auto" w:fill="FFFFFF"/>
          <w:lang w:val="en-US"/>
        </w:rPr>
        <w:t>the structure</w:t>
      </w:r>
      <w:r w:rsidRPr="00AC0FCA">
        <w:rPr>
          <w:rFonts w:ascii="Book Antiqua" w:hAnsi="Book Antiqua" w:cs="Times New Roman"/>
          <w:color w:val="000000"/>
          <w:shd w:val="clear" w:color="auto" w:fill="FFFFFF"/>
          <w:lang w:val="en-US"/>
        </w:rPr>
        <w:t xml:space="preserve"> of </w:t>
      </w:r>
      <w:r w:rsidR="00BA6241">
        <w:rPr>
          <w:rFonts w:ascii="Book Antiqua" w:hAnsi="Book Antiqua" w:cs="Times New Roman"/>
          <w:color w:val="000000"/>
          <w:shd w:val="clear" w:color="auto" w:fill="FFFFFF"/>
          <w:lang w:val="en-US"/>
        </w:rPr>
        <w:t xml:space="preserve">the </w:t>
      </w:r>
      <w:r w:rsidRPr="00AC0FCA">
        <w:rPr>
          <w:rFonts w:ascii="Book Antiqua" w:hAnsi="Book Antiqua" w:cs="Times New Roman"/>
          <w:color w:val="000000"/>
          <w:shd w:val="clear" w:color="auto" w:fill="FFFFFF"/>
          <w:lang w:val="en-US"/>
        </w:rPr>
        <w:t xml:space="preserve">selection pressures between species in the network (Martín </w:t>
      </w:r>
      <w:proofErr w:type="spellStart"/>
      <w:r w:rsidRPr="00AC0FCA">
        <w:rPr>
          <w:rFonts w:ascii="Book Antiqua" w:hAnsi="Book Antiqua" w:cs="Times New Roman"/>
          <w:color w:val="000000"/>
          <w:shd w:val="clear" w:color="auto" w:fill="FFFFFF"/>
          <w:lang w:val="en-US"/>
        </w:rPr>
        <w:t>Gonzáles</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2010).</w:t>
      </w:r>
      <w:r w:rsidR="0067396A">
        <w:rPr>
          <w:rFonts w:ascii="Book Antiqua" w:hAnsi="Book Antiqua" w:cs="Times New Roman"/>
          <w:color w:val="000000"/>
          <w:shd w:val="clear" w:color="auto" w:fill="FFFFFF"/>
          <w:lang w:val="en-US"/>
        </w:rPr>
        <w:t xml:space="preserve"> Also, </w:t>
      </w:r>
      <w:r w:rsidR="0067396A" w:rsidRPr="00AC0FCA">
        <w:rPr>
          <w:rFonts w:ascii="Book Antiqua" w:hAnsi="Book Antiqua" w:cs="Times New Roman"/>
          <w:color w:val="000000"/>
          <w:shd w:val="clear" w:color="auto" w:fill="FFFFFF"/>
          <w:lang w:val="en-US"/>
        </w:rPr>
        <w:t>considering</w:t>
      </w:r>
      <w:r w:rsidR="0067396A">
        <w:rPr>
          <w:rFonts w:ascii="Book Antiqua" w:hAnsi="Book Antiqua" w:cs="Times New Roman"/>
          <w:color w:val="000000"/>
          <w:shd w:val="clear" w:color="auto" w:fill="FFFFFF"/>
          <w:lang w:val="en-US"/>
        </w:rPr>
        <w:t xml:space="preserve"> a pairwise interaction, cheaters can fuel diversification and complexity when considering a pairwise interaction (</w:t>
      </w:r>
      <w:r w:rsidR="00726DC5">
        <w:rPr>
          <w:rFonts w:ascii="Book Antiqua" w:hAnsi="Book Antiqua" w:cs="Times New Roman"/>
          <w:color w:val="000000"/>
          <w:shd w:val="clear" w:color="auto" w:fill="FFFFFF"/>
          <w:lang w:val="en-US"/>
        </w:rPr>
        <w:t xml:space="preserve">Wechsler &amp; </w:t>
      </w:r>
      <w:proofErr w:type="spellStart"/>
      <w:r w:rsidR="00726DC5">
        <w:rPr>
          <w:rFonts w:ascii="Book Antiqua" w:hAnsi="Book Antiqua" w:cs="Times New Roman"/>
          <w:color w:val="000000"/>
          <w:shd w:val="clear" w:color="auto" w:fill="FFFFFF"/>
          <w:lang w:val="en-US"/>
        </w:rPr>
        <w:t>Bascompte</w:t>
      </w:r>
      <w:proofErr w:type="spellEnd"/>
      <w:r w:rsidR="00726DC5">
        <w:rPr>
          <w:rFonts w:ascii="Book Antiqua" w:hAnsi="Book Antiqua" w:cs="Times New Roman"/>
          <w:color w:val="000000"/>
          <w:shd w:val="clear" w:color="auto" w:fill="FFFFFF"/>
          <w:lang w:val="en-US"/>
        </w:rPr>
        <w:t xml:space="preserve"> 2021</w:t>
      </w:r>
      <w:r w:rsidR="0067396A">
        <w:rPr>
          <w:rFonts w:ascii="Book Antiqua" w:hAnsi="Book Antiqua" w:cs="Times New Roman"/>
          <w:color w:val="000000"/>
          <w:shd w:val="clear" w:color="auto" w:fill="FFFFFF"/>
          <w:lang w:val="en-US"/>
        </w:rPr>
        <w:t xml:space="preserve">). </w:t>
      </w:r>
      <w:r w:rsidR="00F94D7F">
        <w:rPr>
          <w:rFonts w:ascii="Book Antiqua" w:hAnsi="Book Antiqua" w:cs="Times New Roman"/>
          <w:color w:val="000000"/>
          <w:shd w:val="clear" w:color="auto" w:fill="FFFFFF"/>
          <w:lang w:val="en-US"/>
        </w:rPr>
        <w:t xml:space="preserve">Thus, cheaters that are in the center of a </w:t>
      </w:r>
      <w:r w:rsidR="00F94D7F">
        <w:rPr>
          <w:rFonts w:ascii="Book Antiqua" w:hAnsi="Book Antiqua" w:cs="Times New Roman"/>
          <w:color w:val="000000"/>
          <w:shd w:val="clear" w:color="auto" w:fill="FFFFFF"/>
          <w:lang w:val="en-US"/>
        </w:rPr>
        <w:lastRenderedPageBreak/>
        <w:t>mutualistic network may propagate a stronger evolutionary effect in the network.</w:t>
      </w:r>
    </w:p>
    <w:p w14:paraId="12312365" w14:textId="2FE8A9F5" w:rsidR="00BF1A73" w:rsidRPr="00AC0FCA" w:rsidRDefault="00BF1A73" w:rsidP="00D67983">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Here, we use a quantitative trait mathematical model, empirical </w:t>
      </w:r>
      <w:r w:rsidR="00F94D7F">
        <w:rPr>
          <w:rFonts w:ascii="Book Antiqua" w:hAnsi="Book Antiqua" w:cs="Times New Roman"/>
          <w:color w:val="000000"/>
          <w:shd w:val="clear" w:color="auto" w:fill="FFFFFF"/>
          <w:lang w:val="en-US"/>
        </w:rPr>
        <w:t xml:space="preserve">ecological </w:t>
      </w:r>
      <w:r w:rsidRPr="00AC0FCA">
        <w:rPr>
          <w:rFonts w:ascii="Book Antiqua" w:hAnsi="Book Antiqua" w:cs="Times New Roman"/>
          <w:color w:val="000000"/>
          <w:shd w:val="clear" w:color="auto" w:fill="FFFFFF"/>
          <w:lang w:val="en-US"/>
        </w:rPr>
        <w:t xml:space="preserve">networks of species interactions, and numerical simulations to investigate how </w:t>
      </w:r>
      <w:r w:rsidR="00AB0589">
        <w:rPr>
          <w:rFonts w:ascii="Book Antiqua" w:hAnsi="Book Antiqua" w:cs="Times New Roman"/>
          <w:color w:val="000000"/>
          <w:shd w:val="clear" w:color="auto" w:fill="FFFFFF"/>
          <w:lang w:val="en-US"/>
        </w:rPr>
        <w:t>cheating interactions</w:t>
      </w:r>
      <w:r w:rsidRPr="00AC0FCA">
        <w:rPr>
          <w:rFonts w:ascii="Book Antiqua" w:hAnsi="Book Antiqua" w:cs="Times New Roman"/>
          <w:color w:val="000000"/>
          <w:shd w:val="clear" w:color="auto" w:fill="FFFFFF"/>
          <w:lang w:val="en-US"/>
        </w:rPr>
        <w:t xml:space="preserve"> may affect coevolution in mutualistic networks. Specifically, we explore three main questions</w:t>
      </w:r>
      <w:r w:rsidR="00A46F9C" w:rsidRPr="00AC0FCA">
        <w:rPr>
          <w:rFonts w:ascii="Book Antiqua" w:hAnsi="Book Antiqua" w:cs="Times New Roman"/>
          <w:color w:val="000000"/>
          <w:shd w:val="clear" w:color="auto" w:fill="FFFFFF"/>
          <w:lang w:val="en-US"/>
        </w:rPr>
        <w:t xml:space="preserve"> </w:t>
      </w:r>
      <w:proofErr w:type="spellStart"/>
      <w:r w:rsidR="00A46F9C" w:rsidRPr="007F6F04">
        <w:rPr>
          <w:rFonts w:ascii="Book Antiqua" w:hAnsi="Book Antiqua" w:cs="Times New Roman"/>
          <w:i/>
          <w:iCs/>
          <w:color w:val="000000"/>
          <w:shd w:val="clear" w:color="auto" w:fill="FFFFFF"/>
          <w:lang w:val="en-US"/>
        </w:rPr>
        <w:t>i</w:t>
      </w:r>
      <w:proofErr w:type="spellEnd"/>
      <w:r w:rsidR="00A46F9C" w:rsidRPr="007F6F04">
        <w:rPr>
          <w:rFonts w:ascii="Book Antiqua" w:hAnsi="Book Antiqua" w:cs="Times New Roman"/>
          <w:i/>
          <w:iCs/>
          <w:color w:val="000000"/>
          <w:shd w:val="clear" w:color="auto" w:fill="FFFFFF"/>
          <w:lang w:val="en-US"/>
        </w:rPr>
        <w:t>)</w:t>
      </w:r>
      <w:r w:rsidR="00A46F9C" w:rsidRPr="00AC0FCA">
        <w:rPr>
          <w:rFonts w:ascii="Book Antiqua" w:hAnsi="Book Antiqua" w:cs="Times New Roman"/>
          <w:color w:val="000000"/>
          <w:shd w:val="clear" w:color="auto" w:fill="FFFFFF"/>
          <w:lang w:val="en-US"/>
        </w:rPr>
        <w:t xml:space="preserve"> How do different frequencies of cheating interactions affect coevolutionary dynamics?</w:t>
      </w:r>
      <w:r w:rsidR="00A46F9C" w:rsidRPr="00AC0FCA">
        <w:rPr>
          <w:rFonts w:ascii="Book Antiqua" w:hAnsi="Book Antiqua" w:cs="Times New Roman"/>
          <w:lang w:val="en-US"/>
        </w:rPr>
        <w:t xml:space="preserve"> </w:t>
      </w:r>
      <w:r w:rsidRPr="00AC0FCA">
        <w:rPr>
          <w:rFonts w:ascii="Book Antiqua" w:hAnsi="Book Antiqua" w:cs="Times New Roman"/>
          <w:color w:val="000000"/>
          <w:shd w:val="clear" w:color="auto" w:fill="FFFFFF"/>
          <w:lang w:val="en-US"/>
        </w:rPr>
        <w:t xml:space="preserve">Due to the arms race dynamics favored by </w:t>
      </w:r>
      <w:r w:rsidR="0067396A">
        <w:rPr>
          <w:rFonts w:ascii="Book Antiqua" w:hAnsi="Book Antiqua" w:cs="Times New Roman"/>
          <w:color w:val="000000"/>
          <w:shd w:val="clear" w:color="auto" w:fill="FFFFFF"/>
          <w:lang w:val="en-US"/>
        </w:rPr>
        <w:t>antagonistic</w:t>
      </w:r>
      <w:r w:rsidRPr="00AC0FCA">
        <w:rPr>
          <w:rFonts w:ascii="Book Antiqua" w:hAnsi="Book Antiqua" w:cs="Times New Roman"/>
          <w:color w:val="000000"/>
          <w:shd w:val="clear" w:color="auto" w:fill="FFFFFF"/>
          <w:lang w:val="en-US"/>
        </w:rPr>
        <w:t xml:space="preserve"> coevolution, we expect a higher trait mismatch in scenarios with elevated frequencies of </w:t>
      </w:r>
      <w:r w:rsidR="00AB0589">
        <w:rPr>
          <w:rFonts w:ascii="Book Antiqua" w:hAnsi="Book Antiqua" w:cs="Times New Roman"/>
          <w:color w:val="000000"/>
          <w:shd w:val="clear" w:color="auto" w:fill="FFFFFF"/>
          <w:lang w:val="en-US"/>
        </w:rPr>
        <w:t>cheating</w:t>
      </w:r>
      <w:r w:rsidRPr="00AC0FCA">
        <w:rPr>
          <w:rFonts w:ascii="Book Antiqua" w:hAnsi="Book Antiqua" w:cs="Times New Roman"/>
          <w:color w:val="000000"/>
          <w:shd w:val="clear" w:color="auto" w:fill="FFFFFF"/>
          <w:lang w:val="en-US"/>
        </w:rPr>
        <w:t xml:space="preserve"> interactions. </w:t>
      </w:r>
      <w:r w:rsidR="00A46F9C" w:rsidRPr="007F6F04">
        <w:rPr>
          <w:rFonts w:ascii="Book Antiqua" w:hAnsi="Book Antiqua" w:cs="Times New Roman"/>
          <w:i/>
          <w:iCs/>
          <w:color w:val="000000"/>
          <w:shd w:val="clear" w:color="auto" w:fill="FFFFFF"/>
          <w:lang w:val="en-US"/>
        </w:rPr>
        <w:t>ii)</w:t>
      </w:r>
      <w:r w:rsidR="00A46F9C" w:rsidRPr="00AC0FCA">
        <w:rPr>
          <w:rFonts w:ascii="Book Antiqua" w:hAnsi="Book Antiqua" w:cs="Times New Roman"/>
          <w:color w:val="000000"/>
          <w:shd w:val="clear" w:color="auto" w:fill="FFFFFF"/>
          <w:lang w:val="en-US"/>
        </w:rPr>
        <w:t xml:space="preserve"> Do central </w:t>
      </w:r>
      <w:r w:rsidR="00AB0589">
        <w:rPr>
          <w:rFonts w:ascii="Book Antiqua" w:hAnsi="Book Antiqua" w:cs="Times New Roman"/>
          <w:color w:val="000000"/>
          <w:shd w:val="clear" w:color="auto" w:fill="FFFFFF"/>
          <w:lang w:val="en-US"/>
        </w:rPr>
        <w:t>cheating</w:t>
      </w:r>
      <w:r w:rsidR="00A46F9C" w:rsidRPr="00AC0FCA">
        <w:rPr>
          <w:rFonts w:ascii="Book Antiqua" w:hAnsi="Book Antiqua" w:cs="Times New Roman"/>
          <w:color w:val="000000"/>
          <w:shd w:val="clear" w:color="auto" w:fill="FFFFFF"/>
          <w:lang w:val="en-US"/>
        </w:rPr>
        <w:t xml:space="preserve"> species amplify the effect of </w:t>
      </w:r>
      <w:r w:rsidR="00AB0589">
        <w:rPr>
          <w:rFonts w:ascii="Book Antiqua" w:hAnsi="Book Antiqua" w:cs="Times New Roman"/>
          <w:color w:val="000000"/>
          <w:shd w:val="clear" w:color="auto" w:fill="FFFFFF"/>
          <w:lang w:val="en-US"/>
        </w:rPr>
        <w:t>cheating</w:t>
      </w:r>
      <w:r w:rsidR="00A46F9C" w:rsidRPr="00AC0FCA">
        <w:rPr>
          <w:rFonts w:ascii="Book Antiqua" w:hAnsi="Book Antiqua" w:cs="Times New Roman"/>
          <w:color w:val="000000"/>
          <w:shd w:val="clear" w:color="auto" w:fill="FFFFFF"/>
          <w:lang w:val="en-US"/>
        </w:rPr>
        <w:t xml:space="preserve"> interactions on trait evolution?</w:t>
      </w:r>
      <w:r w:rsidR="00A46F9C" w:rsidRPr="00AC0FCA">
        <w:rPr>
          <w:rFonts w:ascii="Book Antiqua" w:hAnsi="Book Antiqua" w:cs="Times New Roman"/>
          <w:lang w:val="en-US"/>
        </w:rPr>
        <w:t xml:space="preserve"> </w:t>
      </w:r>
      <w:r w:rsidRPr="00AC0FCA">
        <w:rPr>
          <w:rFonts w:ascii="Book Antiqua" w:hAnsi="Book Antiqua" w:cs="Times New Roman"/>
          <w:color w:val="000000"/>
          <w:shd w:val="clear" w:color="auto" w:fill="FFFFFF"/>
          <w:lang w:val="en-US"/>
        </w:rPr>
        <w:t xml:space="preserve">Because central species can influence the trait evolution of several other species, we expect that central </w:t>
      </w:r>
      <w:r w:rsidR="00AB0589">
        <w:rPr>
          <w:rFonts w:ascii="Book Antiqua" w:hAnsi="Book Antiqua" w:cs="Times New Roman"/>
          <w:color w:val="000000"/>
          <w:shd w:val="clear" w:color="auto" w:fill="FFFFFF"/>
          <w:lang w:val="en-US"/>
        </w:rPr>
        <w:t>cheating</w:t>
      </w:r>
      <w:r w:rsidRPr="00AC0FCA">
        <w:rPr>
          <w:rFonts w:ascii="Book Antiqua" w:hAnsi="Book Antiqua" w:cs="Times New Roman"/>
          <w:color w:val="000000"/>
          <w:shd w:val="clear" w:color="auto" w:fill="FFFFFF"/>
          <w:lang w:val="en-US"/>
        </w:rPr>
        <w:t xml:space="preserve"> species will amplify the effect of </w:t>
      </w:r>
      <w:r w:rsidR="00AB0589">
        <w:rPr>
          <w:rFonts w:ascii="Book Antiqua" w:hAnsi="Book Antiqua" w:cs="Times New Roman"/>
          <w:color w:val="000000"/>
          <w:shd w:val="clear" w:color="auto" w:fill="FFFFFF"/>
          <w:lang w:val="en-US"/>
        </w:rPr>
        <w:t>cheating</w:t>
      </w:r>
      <w:r w:rsidRPr="00AC0FCA">
        <w:rPr>
          <w:rFonts w:ascii="Book Antiqua" w:hAnsi="Book Antiqua" w:cs="Times New Roman"/>
          <w:color w:val="000000"/>
          <w:shd w:val="clear" w:color="auto" w:fill="FFFFFF"/>
          <w:lang w:val="en-US"/>
        </w:rPr>
        <w:t xml:space="preserve"> interactions on trait evolution in mutualistic networks. </w:t>
      </w:r>
      <w:r w:rsidR="00BC70A9" w:rsidRPr="007F6F04">
        <w:rPr>
          <w:rFonts w:ascii="Book Antiqua" w:hAnsi="Book Antiqua" w:cs="Times New Roman"/>
          <w:i/>
          <w:iCs/>
          <w:color w:val="000000"/>
          <w:shd w:val="clear" w:color="auto" w:fill="FFFFFF"/>
          <w:lang w:val="en-US"/>
        </w:rPr>
        <w:t>iii)</w:t>
      </w:r>
      <w:r w:rsidR="00BC70A9" w:rsidRPr="00AC0FCA">
        <w:rPr>
          <w:rFonts w:ascii="Book Antiqua" w:hAnsi="Book Antiqua" w:cs="Times New Roman"/>
          <w:color w:val="000000"/>
          <w:shd w:val="clear" w:color="auto" w:fill="FFFFFF"/>
          <w:lang w:val="en-US"/>
        </w:rPr>
        <w:t xml:space="preserve"> What is the effect of </w:t>
      </w:r>
      <w:r w:rsidR="00AB0589">
        <w:rPr>
          <w:rFonts w:ascii="Book Antiqua" w:hAnsi="Book Antiqua" w:cs="Times New Roman"/>
          <w:color w:val="000000"/>
          <w:shd w:val="clear" w:color="auto" w:fill="FFFFFF"/>
          <w:lang w:val="en-US"/>
        </w:rPr>
        <w:t>cheating</w:t>
      </w:r>
      <w:r w:rsidR="00BC70A9" w:rsidRPr="00AC0FCA">
        <w:rPr>
          <w:rFonts w:ascii="Book Antiqua" w:hAnsi="Book Antiqua" w:cs="Times New Roman"/>
          <w:color w:val="000000"/>
          <w:shd w:val="clear" w:color="auto" w:fill="FFFFFF"/>
          <w:lang w:val="en-US"/>
        </w:rPr>
        <w:t xml:space="preserve"> interactions on the structure of mutualistic networks? </w:t>
      </w:r>
      <w:r w:rsidRPr="00AC0FCA">
        <w:rPr>
          <w:rFonts w:ascii="Book Antiqua" w:hAnsi="Book Antiqua" w:cs="Times New Roman"/>
          <w:color w:val="000000"/>
          <w:shd w:val="clear" w:color="auto" w:fill="FFFFFF"/>
          <w:lang w:val="en-US"/>
        </w:rPr>
        <w:t xml:space="preserve">By assuming that </w:t>
      </w:r>
      <w:r w:rsidR="00AB0589">
        <w:rPr>
          <w:rFonts w:ascii="Book Antiqua" w:hAnsi="Book Antiqua" w:cs="Times New Roman"/>
          <w:color w:val="000000"/>
          <w:shd w:val="clear" w:color="auto" w:fill="FFFFFF"/>
          <w:lang w:val="en-US"/>
        </w:rPr>
        <w:t>cheating</w:t>
      </w:r>
      <w:r w:rsidRPr="00AC0FCA">
        <w:rPr>
          <w:rFonts w:ascii="Book Antiqua" w:hAnsi="Book Antiqua" w:cs="Times New Roman"/>
          <w:color w:val="000000"/>
          <w:shd w:val="clear" w:color="auto" w:fill="FFFFFF"/>
          <w:lang w:val="en-US"/>
        </w:rPr>
        <w:t xml:space="preserve"> interactions may favor arms race </w:t>
      </w:r>
      <w:r w:rsidR="00871188" w:rsidRPr="00AC0FCA">
        <w:rPr>
          <w:rFonts w:ascii="Book Antiqua" w:hAnsi="Book Antiqua" w:cs="Times New Roman"/>
          <w:color w:val="000000"/>
          <w:shd w:val="clear" w:color="auto" w:fill="FFFFFF"/>
          <w:lang w:val="en-US"/>
        </w:rPr>
        <w:t>dynamics,</w:t>
      </w:r>
      <w:r w:rsidRPr="00AC0FCA">
        <w:rPr>
          <w:rFonts w:ascii="Book Antiqua" w:hAnsi="Book Antiqua" w:cs="Times New Roman"/>
          <w:color w:val="000000"/>
          <w:shd w:val="clear" w:color="auto" w:fill="FFFFFF"/>
          <w:lang w:val="en-US"/>
        </w:rPr>
        <w:t xml:space="preserve"> one can expect higher</w:t>
      </w:r>
      <w:r w:rsidR="00D67983">
        <w:rPr>
          <w:rFonts w:ascii="Book Antiqua" w:hAnsi="Book Antiqua" w:cs="Times New Roman"/>
          <w:color w:val="000000"/>
          <w:shd w:val="clear" w:color="auto" w:fill="FFFFFF"/>
          <w:lang w:val="en-US"/>
        </w:rPr>
        <w:t xml:space="preserve"> trait</w:t>
      </w:r>
      <w:r w:rsidRPr="00AC0FCA">
        <w:rPr>
          <w:rFonts w:ascii="Book Antiqua" w:hAnsi="Book Antiqua" w:cs="Times New Roman"/>
          <w:color w:val="000000"/>
          <w:shd w:val="clear" w:color="auto" w:fill="FFFFFF"/>
          <w:lang w:val="en-US"/>
        </w:rPr>
        <w:t xml:space="preserve"> matching </w:t>
      </w:r>
      <w:r w:rsidR="00EB15A7">
        <w:rPr>
          <w:rFonts w:ascii="Book Antiqua" w:hAnsi="Book Antiqua" w:cs="Times New Roman"/>
          <w:color w:val="000000"/>
          <w:shd w:val="clear" w:color="auto" w:fill="FFFFFF"/>
          <w:lang w:val="en-US"/>
        </w:rPr>
        <w:t xml:space="preserve">only </w:t>
      </w:r>
      <w:r w:rsidRPr="00AC0FCA">
        <w:rPr>
          <w:rFonts w:ascii="Book Antiqua" w:hAnsi="Book Antiqua" w:cs="Times New Roman"/>
          <w:color w:val="000000"/>
          <w:shd w:val="clear" w:color="auto" w:fill="FFFFFF"/>
          <w:lang w:val="en-US"/>
        </w:rPr>
        <w:t>among species involved in arms races, but increased trait mismatch with other partners, leading to the loss of</w:t>
      </w:r>
      <w:r w:rsidR="00F2010C">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interactions</w:t>
      </w:r>
      <w:r w:rsidR="00EB15A7">
        <w:rPr>
          <w:rFonts w:ascii="Book Antiqua" w:hAnsi="Book Antiqua" w:cs="Times New Roman"/>
          <w:color w:val="000000"/>
          <w:shd w:val="clear" w:color="auto" w:fill="FFFFFF"/>
          <w:lang w:val="en-US"/>
        </w:rPr>
        <w:t xml:space="preserve"> based on phenotypic congruence</w:t>
      </w:r>
      <w:r w:rsidRPr="00AC0FCA">
        <w:rPr>
          <w:rFonts w:ascii="Book Antiqua" w:hAnsi="Book Antiqua" w:cs="Times New Roman"/>
          <w:color w:val="000000"/>
          <w:shd w:val="clear" w:color="auto" w:fill="FFFFFF"/>
          <w:lang w:val="en-US"/>
        </w:rPr>
        <w:t xml:space="preserve">. Thus, we expect that higher frequencies of </w:t>
      </w:r>
      <w:r w:rsidR="00AB0589">
        <w:rPr>
          <w:rFonts w:ascii="Book Antiqua" w:hAnsi="Book Antiqua" w:cs="Times New Roman"/>
          <w:color w:val="000000"/>
          <w:shd w:val="clear" w:color="auto" w:fill="FFFFFF"/>
          <w:lang w:val="en-US"/>
        </w:rPr>
        <w:t>cheating</w:t>
      </w:r>
      <w:r w:rsidRPr="00AC0FCA">
        <w:rPr>
          <w:rFonts w:ascii="Book Antiqua" w:hAnsi="Book Antiqua" w:cs="Times New Roman"/>
          <w:color w:val="000000"/>
          <w:shd w:val="clear" w:color="auto" w:fill="FFFFFF"/>
          <w:lang w:val="en-US"/>
        </w:rPr>
        <w:t xml:space="preserve"> interactions will generate higher arms race dynamics and consequently, higher frequency of interaction loss, generating networks with higher modularity (Figure 1b).</w:t>
      </w:r>
    </w:p>
    <w:p w14:paraId="597D9B68" w14:textId="77777777" w:rsidR="001C0D26" w:rsidRPr="00AC0FCA" w:rsidRDefault="001C0D26" w:rsidP="00AC0FCA">
      <w:pPr>
        <w:spacing w:line="480" w:lineRule="auto"/>
        <w:ind w:firstLine="720"/>
        <w:rPr>
          <w:rFonts w:ascii="Book Antiqua" w:hAnsi="Book Antiqua" w:cs="Times New Roman"/>
          <w:lang w:val="en-US"/>
        </w:rPr>
      </w:pPr>
    </w:p>
    <w:p w14:paraId="01330D6C" w14:textId="0CEFAEB4" w:rsidR="00FF1D4D" w:rsidRPr="00AC0FCA" w:rsidRDefault="00FF1D4D" w:rsidP="00AC0FCA">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t>Methods</w:t>
      </w:r>
    </w:p>
    <w:p w14:paraId="1E96A24E" w14:textId="77777777" w:rsidR="00FF1D4D" w:rsidRPr="00AC0FCA" w:rsidRDefault="00FF1D4D"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Evolutionary model </w:t>
      </w:r>
    </w:p>
    <w:p w14:paraId="13DD5B6A" w14:textId="600975AB" w:rsidR="00FF1D4D" w:rsidRPr="00AC0FCA" w:rsidRDefault="00FF1D4D"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lastRenderedPageBreak/>
        <w:t xml:space="preserve">Our discrete-time, evolutionary model describes how the average trait of a species </w:t>
      </w:r>
      <w:proofErr w:type="spellStart"/>
      <w:r w:rsidRPr="00AC0FCA">
        <w:rPr>
          <w:rFonts w:ascii="Book Antiqua" w:hAnsi="Book Antiqua" w:cs="Times New Roman"/>
          <w:i/>
          <w:iCs/>
          <w:color w:val="000000"/>
          <w:shd w:val="clear" w:color="auto" w:fill="FFFFFF"/>
          <w:lang w:val="en-US"/>
        </w:rPr>
        <w:t>i</w:t>
      </w:r>
      <w:proofErr w:type="spellEnd"/>
      <w:r w:rsidRPr="00AC0FCA">
        <w:rPr>
          <w:rFonts w:ascii="Book Antiqua" w:hAnsi="Book Antiqua" w:cs="Times New Roman"/>
          <w:color w:val="000000"/>
          <w:shd w:val="clear" w:color="auto" w:fill="FFFFFF"/>
          <w:lang w:val="en-US"/>
        </w:rPr>
        <w:t xml:space="preserve">, </w:t>
      </w:r>
      <w:r w:rsidRPr="00AC0FCA">
        <w:rPr>
          <w:rFonts w:ascii="Book Antiqua" w:hAnsi="Book Antiqua" w:cs="Times New Roman"/>
          <w:i/>
          <w:iCs/>
          <w:color w:val="000000"/>
          <w:shd w:val="clear" w:color="auto" w:fill="FFFFFF"/>
          <w:lang w:val="en-US"/>
        </w:rPr>
        <w:t>Z</w:t>
      </w:r>
      <w:r w:rsidRPr="00AC0FCA">
        <w:rPr>
          <w:rFonts w:ascii="Book Antiqua" w:hAnsi="Book Antiqua" w:cs="Times New Roman"/>
          <w:i/>
          <w:iCs/>
          <w:color w:val="000000"/>
          <w:shd w:val="clear" w:color="auto" w:fill="FFFFFF"/>
          <w:vertAlign w:val="subscript"/>
          <w:lang w:val="en-US"/>
        </w:rPr>
        <w:t>i</w:t>
      </w:r>
      <w:r w:rsidRPr="00AC0FCA">
        <w:rPr>
          <w:rFonts w:ascii="Book Antiqua" w:hAnsi="Book Antiqua" w:cs="Times New Roman"/>
          <w:color w:val="000000"/>
          <w:shd w:val="clear" w:color="auto" w:fill="FFFFFF"/>
          <w:lang w:val="en-US"/>
        </w:rPr>
        <w:t xml:space="preserve">, evolves due to </w:t>
      </w:r>
      <w:r w:rsidR="00E60B5D">
        <w:rPr>
          <w:rFonts w:ascii="Book Antiqua" w:hAnsi="Book Antiqua" w:cs="Times New Roman"/>
          <w:color w:val="000000"/>
          <w:shd w:val="clear" w:color="auto" w:fill="FFFFFF"/>
          <w:lang w:val="en-US"/>
        </w:rPr>
        <w:t xml:space="preserve">reciprocal </w:t>
      </w:r>
      <w:r w:rsidRPr="00AC0FCA">
        <w:rPr>
          <w:rFonts w:ascii="Book Antiqua" w:hAnsi="Book Antiqua" w:cs="Times New Roman"/>
          <w:color w:val="000000"/>
          <w:shd w:val="clear" w:color="auto" w:fill="FFFFFF"/>
          <w:lang w:val="en-US"/>
        </w:rPr>
        <w:t xml:space="preserve">selection imposed by ecological interactions and other environmental factors (e.g., abiotic conditions). In our model, the selection differential, </w:t>
      </w:r>
      <w:r w:rsidRPr="00AC0FCA">
        <w:rPr>
          <w:rFonts w:ascii="Book Antiqua" w:hAnsi="Book Antiqua" w:cs="Times New Roman"/>
          <w:i/>
          <w:iCs/>
          <w:color w:val="000000"/>
          <w:shd w:val="clear" w:color="auto" w:fill="FFFFFF"/>
          <w:lang w:val="en-US"/>
        </w:rPr>
        <w:t>S</w:t>
      </w:r>
      <w:r w:rsidRPr="00AC0FCA">
        <w:rPr>
          <w:rFonts w:ascii="Book Antiqua" w:hAnsi="Book Antiqua" w:cs="Times New Roman"/>
          <w:color w:val="000000"/>
          <w:shd w:val="clear" w:color="auto" w:fill="FFFFFF"/>
          <w:lang w:val="en-US"/>
        </w:rPr>
        <w:t>, and the additive genetic variance of the trait governs trait change across generations (</w:t>
      </w:r>
      <w:proofErr w:type="spellStart"/>
      <w:r w:rsidRPr="00AC0FCA">
        <w:rPr>
          <w:rFonts w:ascii="Book Antiqua" w:hAnsi="Book Antiqua" w:cs="Times New Roman"/>
          <w:color w:val="000000"/>
          <w:shd w:val="clear" w:color="auto" w:fill="FFFFFF"/>
          <w:lang w:val="en-US"/>
        </w:rPr>
        <w:t>Lande</w:t>
      </w:r>
      <w:proofErr w:type="spellEnd"/>
      <w:r w:rsidRPr="00AC0FCA">
        <w:rPr>
          <w:rFonts w:ascii="Book Antiqua" w:hAnsi="Book Antiqua" w:cs="Times New Roman"/>
          <w:color w:val="000000"/>
          <w:shd w:val="clear" w:color="auto" w:fill="FFFFFF"/>
          <w:lang w:val="en-US"/>
        </w:rPr>
        <w:t xml:space="preserve"> 1976). </w:t>
      </w:r>
      <w:r w:rsidR="00107D5B" w:rsidRPr="00AC0FCA">
        <w:rPr>
          <w:rFonts w:ascii="Book Antiqua" w:hAnsi="Book Antiqua" w:cs="Times New Roman"/>
          <w:color w:val="000000"/>
          <w:shd w:val="clear" w:color="auto" w:fill="FFFFFF"/>
          <w:lang w:val="en-US"/>
        </w:rPr>
        <w:t>We assumed</w:t>
      </w:r>
      <w:r w:rsidRPr="00AC0FCA">
        <w:rPr>
          <w:rFonts w:ascii="Book Antiqua" w:hAnsi="Book Antiqua" w:cs="Times New Roman"/>
          <w:color w:val="000000"/>
          <w:shd w:val="clear" w:color="auto" w:fill="FFFFFF"/>
          <w:lang w:val="en-US"/>
        </w:rPr>
        <w:t xml:space="preserve"> </w:t>
      </w:r>
      <w:r w:rsidR="00107D5B" w:rsidRPr="00AC0FCA">
        <w:rPr>
          <w:rFonts w:ascii="Book Antiqua" w:hAnsi="Book Antiqua" w:cs="Times New Roman"/>
          <w:i/>
          <w:iCs/>
          <w:color w:val="000000"/>
          <w:shd w:val="clear" w:color="auto" w:fill="FFFFFF"/>
          <w:lang w:val="en-US"/>
        </w:rPr>
        <w:t>S</w:t>
      </w:r>
      <w:r w:rsidR="00107D5B" w:rsidRPr="00AC0FCA">
        <w:rPr>
          <w:rFonts w:ascii="Book Antiqua" w:hAnsi="Book Antiqua" w:cs="Times New Roman"/>
          <w:color w:val="000000"/>
          <w:shd w:val="clear" w:color="auto" w:fill="FFFFFF"/>
          <w:lang w:val="en-US"/>
        </w:rPr>
        <w:t xml:space="preserve"> has</w:t>
      </w:r>
      <w:r w:rsidRPr="00AC0FCA">
        <w:rPr>
          <w:rFonts w:ascii="Book Antiqua" w:hAnsi="Book Antiqua" w:cs="Times New Roman"/>
          <w:color w:val="000000"/>
          <w:shd w:val="clear" w:color="auto" w:fill="FFFFFF"/>
          <w:lang w:val="en-US"/>
        </w:rPr>
        <w:t xml:space="preserve"> three components </w:t>
      </w:r>
      <w:r w:rsidRPr="00AC0FCA">
        <w:rPr>
          <w:rFonts w:ascii="Book Antiqua" w:hAnsi="Book Antiqua" w:cs="Times New Roman"/>
          <w:color w:val="000000"/>
          <w:lang w:val="en-US"/>
        </w:rPr>
        <w:t xml:space="preserve">potentially affecting the evolution of the trait </w:t>
      </w:r>
      <w:r w:rsidRPr="00AC0FCA">
        <w:rPr>
          <w:rFonts w:ascii="Book Antiqua" w:hAnsi="Book Antiqua" w:cs="Times New Roman"/>
          <w:i/>
          <w:iCs/>
          <w:color w:val="000000"/>
          <w:lang w:val="en-US"/>
        </w:rPr>
        <w:t>Z</w:t>
      </w:r>
      <w:r w:rsidRPr="00AC0FCA">
        <w:rPr>
          <w:rFonts w:ascii="Book Antiqua" w:hAnsi="Book Antiqua" w:cs="Times New Roman"/>
          <w:color w:val="000000"/>
          <w:lang w:val="en-US"/>
        </w:rPr>
        <w:t>: the selection imposed by (</w:t>
      </w:r>
      <w:proofErr w:type="spellStart"/>
      <w:r w:rsidRPr="00AC0FCA">
        <w:rPr>
          <w:rFonts w:ascii="Book Antiqua" w:hAnsi="Book Antiqua" w:cs="Times New Roman"/>
          <w:color w:val="000000"/>
          <w:lang w:val="en-US"/>
        </w:rPr>
        <w:t>i</w:t>
      </w:r>
      <w:proofErr w:type="spellEnd"/>
      <w:r w:rsidRPr="00AC0FCA">
        <w:rPr>
          <w:rFonts w:ascii="Book Antiqua" w:hAnsi="Book Antiqua" w:cs="Times New Roman"/>
          <w:color w:val="000000"/>
          <w:lang w:val="en-US"/>
        </w:rPr>
        <w:t>) mutualisms, (ii) cheating interactions, and (iii) other environmental factors. As a first approximation, we assume that, for a given interaction, species are either mutualistic partners or cheaters, but the same species</w:t>
      </w:r>
      <w:ins w:id="56" w:author="User15551" w:date="2021-12-16T09:19:00Z">
        <w:r w:rsidR="00FD2856">
          <w:rPr>
            <w:rFonts w:ascii="Book Antiqua" w:hAnsi="Book Antiqua" w:cs="Times New Roman"/>
            <w:color w:val="000000"/>
            <w:lang w:val="en-US"/>
          </w:rPr>
          <w:t xml:space="preserve"> </w:t>
        </w:r>
        <w:proofErr w:type="spellStart"/>
        <w:r w:rsidR="00FD2856" w:rsidRPr="00FD2856">
          <w:rPr>
            <w:rFonts w:ascii="Book Antiqua" w:hAnsi="Book Antiqua" w:cs="Times New Roman"/>
            <w:i/>
            <w:iCs/>
            <w:color w:val="000000"/>
            <w:lang w:val="en-US"/>
            <w:rPrChange w:id="57" w:author="User15551" w:date="2021-12-16T09:19:00Z">
              <w:rPr>
                <w:rFonts w:ascii="Book Antiqua" w:hAnsi="Book Antiqua" w:cs="Times New Roman"/>
                <w:color w:val="000000"/>
                <w:lang w:val="en-US"/>
              </w:rPr>
            </w:rPrChange>
          </w:rPr>
          <w:t>i</w:t>
        </w:r>
      </w:ins>
      <w:proofErr w:type="spellEnd"/>
      <w:r w:rsidRPr="00AC0FCA">
        <w:rPr>
          <w:rFonts w:ascii="Book Antiqua" w:hAnsi="Book Antiqua" w:cs="Times New Roman"/>
          <w:color w:val="000000"/>
          <w:lang w:val="en-US"/>
        </w:rPr>
        <w:t xml:space="preserve"> may behave as a cheater for species </w:t>
      </w:r>
      <w:r w:rsidRPr="00AC0FCA">
        <w:rPr>
          <w:rFonts w:ascii="Book Antiqua" w:hAnsi="Book Antiqua" w:cs="Times New Roman"/>
          <w:i/>
          <w:iCs/>
          <w:color w:val="000000"/>
          <w:lang w:val="en-US"/>
        </w:rPr>
        <w:t>j</w:t>
      </w:r>
      <w:r w:rsidRPr="00AC0FCA">
        <w:rPr>
          <w:rFonts w:ascii="Book Antiqua" w:hAnsi="Book Antiqua" w:cs="Times New Roman"/>
          <w:color w:val="000000"/>
          <w:lang w:val="en-US"/>
        </w:rPr>
        <w:t xml:space="preserve"> but as a mutualistic partner to species </w:t>
      </w:r>
      <w:r w:rsidRPr="00AC0FCA">
        <w:rPr>
          <w:rFonts w:ascii="Book Antiqua" w:hAnsi="Book Antiqua" w:cs="Times New Roman"/>
          <w:i/>
          <w:iCs/>
          <w:color w:val="000000"/>
          <w:lang w:val="en-US"/>
        </w:rPr>
        <w:t>k</w:t>
      </w:r>
      <w:r w:rsidR="00CD5FFE" w:rsidRPr="00AC0FCA">
        <w:rPr>
          <w:rFonts w:ascii="Book Antiqua" w:hAnsi="Book Antiqua" w:cs="Times New Roman"/>
          <w:color w:val="000000"/>
          <w:shd w:val="clear" w:color="auto" w:fill="FFFFFF"/>
          <w:lang w:val="en-US"/>
        </w:rPr>
        <w:t>.</w:t>
      </w:r>
    </w:p>
    <w:p w14:paraId="2E089EA7" w14:textId="398CFFCF" w:rsidR="00E66D44" w:rsidRPr="00AC0FCA" w:rsidRDefault="00FF1D4D" w:rsidP="00AC0FCA">
      <w:pPr>
        <w:spacing w:line="480" w:lineRule="auto"/>
        <w:ind w:firstLine="720"/>
        <w:rPr>
          <w:rFonts w:ascii="Book Antiqua" w:hAnsi="Book Antiqua" w:cs="Times New Roman"/>
          <w:color w:val="000000"/>
          <w:lang w:val="en-US"/>
        </w:rPr>
      </w:pPr>
      <w:r w:rsidRPr="00AC0FCA">
        <w:rPr>
          <w:rFonts w:ascii="Book Antiqua" w:hAnsi="Book Antiqua" w:cs="Times New Roman"/>
          <w:color w:val="000000"/>
          <w:lang w:val="en-US"/>
        </w:rPr>
        <w:t xml:space="preserve">The mutualism component, </w:t>
      </w:r>
      <m:oMath>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S</m:t>
            </m:r>
          </m:e>
          <m:sub>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m</m:t>
                </m:r>
              </m:e>
              <m:sub>
                <m:r>
                  <w:rPr>
                    <w:rFonts w:ascii="Cambria Math" w:hAnsi="Cambria Math" w:cs="Times New Roman"/>
                    <w:color w:val="000000"/>
                    <w:shd w:val="clear" w:color="auto" w:fill="FFFFFF"/>
                    <w:lang w:val="en-US"/>
                  </w:rPr>
                  <m:t>i</m:t>
                </m:r>
              </m:sub>
            </m:sSub>
          </m:sub>
        </m:sSub>
      </m:oMath>
      <w:r w:rsidRPr="00AC0FCA">
        <w:rPr>
          <w:rFonts w:ascii="Book Antiqua" w:hAnsi="Book Antiqua" w:cs="Times New Roman"/>
          <w:color w:val="000000"/>
          <w:lang w:val="en-US"/>
        </w:rPr>
        <w:t xml:space="preserve"> is defined as the sum of selective effects caused by all mutualistic partners </w:t>
      </w:r>
      <w:r w:rsidR="00293D65" w:rsidRPr="00AC0FCA">
        <w:rPr>
          <w:rFonts w:ascii="Book Antiqua" w:hAnsi="Book Antiqua" w:cs="Times New Roman"/>
          <w:color w:val="000000"/>
          <w:lang w:val="en-US"/>
        </w:rPr>
        <w:t xml:space="preserve">of </w:t>
      </w:r>
      <w:r w:rsidRPr="00AC0FCA">
        <w:rPr>
          <w:rFonts w:ascii="Book Antiqua" w:hAnsi="Book Antiqua" w:cs="Times New Roman"/>
          <w:color w:val="000000"/>
          <w:lang w:val="en-US"/>
        </w:rPr>
        <w:t>species</w:t>
      </w:r>
      <w:r w:rsidR="00AB0589">
        <w:rPr>
          <w:rFonts w:ascii="Book Antiqua" w:hAnsi="Book Antiqua" w:cs="Times New Roman"/>
          <w:color w:val="000000"/>
          <w:lang w:val="en-US"/>
        </w:rPr>
        <w:t xml:space="preserve"> </w:t>
      </w:r>
      <w:proofErr w:type="spellStart"/>
      <w:r w:rsidR="00AB0589">
        <w:rPr>
          <w:rFonts w:ascii="Book Antiqua" w:hAnsi="Book Antiqua" w:cs="Times New Roman"/>
          <w:i/>
          <w:iCs/>
          <w:color w:val="000000"/>
          <w:lang w:val="en-US"/>
        </w:rPr>
        <w:t>i</w:t>
      </w:r>
      <w:proofErr w:type="spellEnd"/>
      <w:r w:rsidR="00AB0589" w:rsidRPr="00AB0589">
        <w:rPr>
          <w:rFonts w:ascii="Book Antiqua" w:hAnsi="Book Antiqua" w:cs="Times New Roman"/>
          <w:color w:val="000000"/>
          <w:lang w:val="en-US"/>
        </w:rPr>
        <w:t xml:space="preserve">, called </w:t>
      </w:r>
      <w:r w:rsidR="00AB0589" w:rsidRPr="00AB0589">
        <w:rPr>
          <w:rFonts w:ascii="Book Antiqua" w:hAnsi="Book Antiqua" w:cs="Times New Roman"/>
          <w:i/>
          <w:iCs/>
          <w:color w:val="000000"/>
          <w:lang w:val="en-US"/>
        </w:rPr>
        <w:t>N</w:t>
      </w:r>
      <w:r w:rsidRPr="00AC0FCA">
        <w:rPr>
          <w:rFonts w:ascii="Book Antiqua" w:hAnsi="Book Antiqua" w:cs="Times New Roman"/>
          <w:color w:val="000000"/>
          <w:lang w:val="en-US"/>
        </w:rPr>
        <w:t xml:space="preserve">. We assume that selection imposed by mutualism favors trait matching among mutualistic partners. We also assume that perfect trait matching between partners </w:t>
      </w:r>
      <w:proofErr w:type="spellStart"/>
      <w:r w:rsidRPr="00AC0FCA">
        <w:rPr>
          <w:rFonts w:ascii="Book Antiqua" w:hAnsi="Book Antiqua" w:cs="Times New Roman"/>
          <w:i/>
          <w:iCs/>
          <w:color w:val="000000"/>
          <w:lang w:val="en-US"/>
        </w:rPr>
        <w:t>i</w:t>
      </w:r>
      <w:proofErr w:type="spellEnd"/>
      <w:r w:rsidRPr="00AC0FCA">
        <w:rPr>
          <w:rFonts w:ascii="Book Antiqua" w:hAnsi="Book Antiqua" w:cs="Times New Roman"/>
          <w:color w:val="000000"/>
          <w:lang w:val="en-US"/>
        </w:rPr>
        <w:t xml:space="preserve"> and </w:t>
      </w:r>
      <w:r w:rsidRPr="00AC0FCA">
        <w:rPr>
          <w:rFonts w:ascii="Book Antiqua" w:hAnsi="Book Antiqua" w:cs="Times New Roman"/>
          <w:i/>
          <w:iCs/>
          <w:color w:val="000000"/>
          <w:lang w:val="en-US"/>
        </w:rPr>
        <w:t>j</w:t>
      </w:r>
      <w:r w:rsidRPr="00AC0FCA">
        <w:rPr>
          <w:rFonts w:ascii="Book Antiqua" w:hAnsi="Book Antiqua" w:cs="Times New Roman"/>
          <w:color w:val="000000"/>
          <w:lang w:val="en-US"/>
        </w:rPr>
        <w:t xml:space="preserve"> occurs </w:t>
      </w:r>
      <w:r w:rsidR="00107D5B" w:rsidRPr="00AC0FCA">
        <w:rPr>
          <w:rFonts w:ascii="Book Antiqua" w:hAnsi="Book Antiqua" w:cs="Times New Roman"/>
          <w:color w:val="000000"/>
          <w:lang w:val="en-US"/>
        </w:rPr>
        <w:t>if |</w:t>
      </w:r>
      <w:proofErr w:type="spellStart"/>
      <w:r w:rsidRPr="000E2118">
        <w:rPr>
          <w:rFonts w:ascii="Book Antiqua" w:hAnsi="Book Antiqua" w:cs="Times New Roman"/>
          <w:i/>
          <w:iCs/>
          <w:color w:val="000000"/>
          <w:lang w:val="en-US"/>
        </w:rPr>
        <w:t>Z</w:t>
      </w:r>
      <w:r w:rsidRPr="000E2118">
        <w:rPr>
          <w:rFonts w:ascii="Book Antiqua" w:hAnsi="Book Antiqua" w:cs="Times New Roman"/>
          <w:i/>
          <w:iCs/>
          <w:color w:val="000000"/>
          <w:vertAlign w:val="subscript"/>
          <w:lang w:val="en-US"/>
        </w:rPr>
        <w:t>j</w:t>
      </w:r>
      <w:proofErr w:type="spellEnd"/>
      <w:r w:rsidRPr="000E2118">
        <w:rPr>
          <w:rFonts w:ascii="Book Antiqua" w:hAnsi="Book Antiqua" w:cs="Times New Roman"/>
          <w:i/>
          <w:iCs/>
          <w:color w:val="000000"/>
          <w:vertAlign w:val="superscript"/>
          <w:lang w:val="en-US"/>
        </w:rPr>
        <w:t>(t)</w:t>
      </w:r>
      <w:r w:rsidRPr="000E2118">
        <w:rPr>
          <w:rFonts w:ascii="Book Antiqua" w:hAnsi="Book Antiqua" w:cs="Times New Roman"/>
          <w:i/>
          <w:iCs/>
          <w:color w:val="000000"/>
          <w:lang w:val="en-US"/>
        </w:rPr>
        <w:t>-Z</w:t>
      </w:r>
      <w:r w:rsidRPr="000E2118">
        <w:rPr>
          <w:rFonts w:ascii="Book Antiqua" w:hAnsi="Book Antiqua" w:cs="Times New Roman"/>
          <w:i/>
          <w:iCs/>
          <w:color w:val="000000"/>
          <w:vertAlign w:val="subscript"/>
          <w:lang w:val="en-US"/>
        </w:rPr>
        <w:t>i</w:t>
      </w:r>
      <w:r w:rsidRPr="000E2118">
        <w:rPr>
          <w:rFonts w:ascii="Book Antiqua" w:hAnsi="Book Antiqua" w:cs="Times New Roman"/>
          <w:i/>
          <w:iCs/>
          <w:color w:val="000000"/>
          <w:vertAlign w:val="superscript"/>
          <w:lang w:val="en-US"/>
        </w:rPr>
        <w:t>(t)</w:t>
      </w:r>
      <w:r w:rsidRPr="00AC0FCA">
        <w:rPr>
          <w:rFonts w:ascii="Book Antiqua" w:hAnsi="Book Antiqua" w:cs="Times New Roman"/>
          <w:color w:val="000000"/>
          <w:lang w:val="en-US"/>
        </w:rPr>
        <w:t>| = 0 (</w:t>
      </w:r>
      <w:proofErr w:type="spellStart"/>
      <w:r w:rsidRPr="00AC0FCA">
        <w:rPr>
          <w:rFonts w:ascii="Book Antiqua" w:hAnsi="Book Antiqua" w:cs="Times New Roman"/>
          <w:color w:val="000000"/>
          <w:lang w:val="en-US"/>
        </w:rPr>
        <w:t>Guimarães</w:t>
      </w:r>
      <w:proofErr w:type="spellEnd"/>
      <w:r w:rsidRPr="00AC0FCA">
        <w:rPr>
          <w:rFonts w:ascii="Book Antiqua" w:hAnsi="Book Antiqua" w:cs="Times New Roman"/>
          <w:color w:val="000000"/>
          <w:lang w:val="en-US"/>
        </w:rPr>
        <w:t xml:space="preserve"> </w:t>
      </w:r>
      <w:r w:rsidR="00285127" w:rsidRPr="00285127">
        <w:rPr>
          <w:rFonts w:ascii="Book Antiqua" w:hAnsi="Book Antiqua" w:cs="Times New Roman"/>
          <w:i/>
          <w:iCs/>
          <w:color w:val="000000"/>
          <w:lang w:val="en-US"/>
        </w:rPr>
        <w:t>et al.</w:t>
      </w:r>
      <w:r w:rsidRPr="00AC0FCA">
        <w:rPr>
          <w:rFonts w:ascii="Book Antiqua" w:hAnsi="Book Antiqua" w:cs="Times New Roman"/>
          <w:i/>
          <w:iCs/>
          <w:color w:val="000000"/>
          <w:lang w:val="en-US"/>
        </w:rPr>
        <w:t xml:space="preserve"> </w:t>
      </w:r>
      <w:r w:rsidRPr="00AC0FCA">
        <w:rPr>
          <w:rFonts w:ascii="Book Antiqua" w:hAnsi="Book Antiqua" w:cs="Times New Roman"/>
          <w:color w:val="000000"/>
          <w:lang w:val="en-US"/>
        </w:rPr>
        <w:t xml:space="preserve">2011). A </w:t>
      </w:r>
      <w:r w:rsidR="00F2010C">
        <w:rPr>
          <w:rFonts w:ascii="Book Antiqua" w:hAnsi="Book Antiqua" w:cs="Times New Roman"/>
          <w:color w:val="000000"/>
          <w:lang w:val="en-US"/>
        </w:rPr>
        <w:t xml:space="preserve">given </w:t>
      </w:r>
      <w:r w:rsidRPr="00AC0FCA">
        <w:rPr>
          <w:rFonts w:ascii="Book Antiqua" w:hAnsi="Book Antiqua" w:cs="Times New Roman"/>
          <w:color w:val="000000"/>
          <w:lang w:val="en-US"/>
        </w:rPr>
        <w:t xml:space="preserve">species may have multiple mutualistic partners and each partner may contribute differently to selection, where the contribution of partner </w:t>
      </w:r>
      <w:r w:rsidRPr="00AC0FCA">
        <w:rPr>
          <w:rFonts w:ascii="Book Antiqua" w:hAnsi="Book Antiqua" w:cs="Times New Roman"/>
          <w:i/>
          <w:iCs/>
          <w:color w:val="000000"/>
          <w:lang w:val="en-US"/>
        </w:rPr>
        <w:t>j</w:t>
      </w:r>
      <w:r w:rsidRPr="00AC0FCA">
        <w:rPr>
          <w:rFonts w:ascii="Book Antiqua" w:hAnsi="Book Antiqua" w:cs="Times New Roman"/>
          <w:color w:val="000000"/>
          <w:lang w:val="en-US"/>
        </w:rPr>
        <w:t xml:space="preserve"> to selection on species </w:t>
      </w:r>
      <w:proofErr w:type="spellStart"/>
      <w:r w:rsidRPr="00AC0FCA">
        <w:rPr>
          <w:rFonts w:ascii="Book Antiqua" w:hAnsi="Book Antiqua" w:cs="Times New Roman"/>
          <w:i/>
          <w:iCs/>
          <w:color w:val="000000"/>
          <w:lang w:val="en-US"/>
        </w:rPr>
        <w:t>i</w:t>
      </w:r>
      <w:proofErr w:type="spellEnd"/>
      <w:r w:rsidRPr="00AC0FCA">
        <w:rPr>
          <w:rFonts w:ascii="Book Antiqua" w:hAnsi="Book Antiqua" w:cs="Times New Roman"/>
          <w:color w:val="000000"/>
          <w:lang w:val="en-US"/>
        </w:rPr>
        <w:t xml:space="preserve"> is described by </w:t>
      </w:r>
      <w:proofErr w:type="spellStart"/>
      <w:r w:rsidRPr="00AC0FCA">
        <w:rPr>
          <w:rFonts w:ascii="Book Antiqua" w:hAnsi="Book Antiqua" w:cs="Times New Roman"/>
          <w:i/>
          <w:iCs/>
          <w:color w:val="000000"/>
          <w:lang w:val="en-US"/>
        </w:rPr>
        <w:t>m</w:t>
      </w:r>
      <w:r w:rsidRPr="00AC0FCA">
        <w:rPr>
          <w:rFonts w:ascii="Book Antiqua" w:hAnsi="Book Antiqua" w:cs="Times New Roman"/>
          <w:i/>
          <w:iCs/>
          <w:color w:val="000000"/>
          <w:vertAlign w:val="subscript"/>
          <w:lang w:val="en-US"/>
        </w:rPr>
        <w:t>ij</w:t>
      </w:r>
      <w:proofErr w:type="spellEnd"/>
      <w:r w:rsidRPr="00AC0FCA">
        <w:rPr>
          <w:rFonts w:ascii="Book Antiqua" w:hAnsi="Book Antiqua" w:cs="Times New Roman"/>
          <w:i/>
          <w:iCs/>
          <w:color w:val="000000"/>
          <w:vertAlign w:val="superscript"/>
          <w:lang w:val="en-US"/>
        </w:rPr>
        <w:t>(t)</w:t>
      </w:r>
      <w:r w:rsidRPr="00AC0FCA">
        <w:rPr>
          <w:rFonts w:ascii="Book Antiqua" w:hAnsi="Book Antiqua" w:cs="Times New Roman"/>
          <w:i/>
          <w:iCs/>
          <w:color w:val="000000"/>
          <w:lang w:val="en-US"/>
        </w:rPr>
        <w:t>.</w:t>
      </w:r>
      <w:r w:rsidRPr="00AC0FCA">
        <w:rPr>
          <w:rFonts w:ascii="Book Antiqua" w:hAnsi="Book Antiqua" w:cs="Times New Roman"/>
          <w:color w:val="000000"/>
          <w:lang w:val="en-US"/>
        </w:rPr>
        <w:t xml:space="preserve"> The total contribution of mutualistic partners to selection on </w:t>
      </w:r>
      <w:r w:rsidRPr="000E2118">
        <w:rPr>
          <w:rFonts w:ascii="Book Antiqua" w:hAnsi="Book Antiqua" w:cs="Times New Roman"/>
          <w:i/>
          <w:iCs/>
          <w:color w:val="000000"/>
          <w:lang w:val="en-US"/>
        </w:rPr>
        <w:t>Z</w:t>
      </w:r>
      <w:r w:rsidRPr="000E2118">
        <w:rPr>
          <w:rFonts w:ascii="Book Antiqua" w:hAnsi="Book Antiqua" w:cs="Times New Roman"/>
          <w:i/>
          <w:iCs/>
          <w:color w:val="000000"/>
          <w:vertAlign w:val="subscript"/>
          <w:lang w:val="en-US"/>
        </w:rPr>
        <w:t>i</w:t>
      </w:r>
      <w:r w:rsidRPr="00AC0FCA">
        <w:rPr>
          <w:rFonts w:ascii="Book Antiqua" w:hAnsi="Book Antiqua" w:cs="Times New Roman"/>
          <w:color w:val="000000"/>
          <w:lang w:val="en-US"/>
        </w:rPr>
        <w:t xml:space="preserve"> is defined as:</w:t>
      </w:r>
    </w:p>
    <w:p w14:paraId="1BBB4426" w14:textId="45A183AB" w:rsidR="00FF1D4D" w:rsidRPr="00AC0FCA" w:rsidRDefault="00270574" w:rsidP="00021D0E">
      <w:pPr>
        <w:spacing w:line="480" w:lineRule="auto"/>
        <w:ind w:firstLine="720"/>
        <w:jc w:val="center"/>
        <w:rPr>
          <w:rFonts w:ascii="Book Antiqua" w:hAnsi="Book Antiqu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m:t>
            </m:r>
          </m:sub>
          <m:sup>
            <m:r>
              <w:rPr>
                <w:rFonts w:ascii="Cambria Math" w:hAnsi="Cambria Math" w:cs="Times New Roman"/>
                <w:lang w:val="en-US"/>
              </w:rPr>
              <m:t>N</m:t>
            </m:r>
          </m:sup>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ij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e>
        </m:nary>
      </m:oMath>
      <w:r w:rsidR="00DB3F3B" w:rsidRPr="00AC0FCA">
        <w:rPr>
          <w:rFonts w:ascii="Book Antiqua" w:hAnsi="Book Antiqua" w:cs="Times New Roman"/>
          <w:lang w:val="en-US"/>
        </w:rPr>
        <w:t xml:space="preserve"> (1)</w:t>
      </w:r>
    </w:p>
    <w:p w14:paraId="7A322EF8" w14:textId="29251A72" w:rsidR="00FF1D4D" w:rsidRPr="00AC0FCA" w:rsidRDefault="00FF1D4D" w:rsidP="00AC0FCA">
      <w:pPr>
        <w:spacing w:line="480" w:lineRule="auto"/>
        <w:rPr>
          <w:rFonts w:ascii="Book Antiqua" w:hAnsi="Book Antiqua" w:cs="Times New Roman"/>
          <w:i/>
          <w:iCs/>
          <w:color w:val="000000"/>
          <w:lang w:val="en-US"/>
        </w:rPr>
      </w:pPr>
      <w:r w:rsidRPr="00AC0FCA">
        <w:rPr>
          <w:rFonts w:ascii="Book Antiqua" w:hAnsi="Book Antiqua" w:cs="Times New Roman"/>
          <w:color w:val="000000"/>
          <w:shd w:val="clear" w:color="auto" w:fill="FFFFFF"/>
          <w:lang w:val="en-US"/>
        </w:rPr>
        <w:t xml:space="preserve">In the cheating component </w:t>
      </w:r>
      <m:oMath>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S</m:t>
            </m:r>
          </m:e>
          <m:sub>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a</m:t>
                </m:r>
              </m:e>
              <m:sub>
                <m:r>
                  <w:rPr>
                    <w:rFonts w:ascii="Cambria Math" w:hAnsi="Cambria Math" w:cs="Times New Roman"/>
                    <w:color w:val="000000"/>
                    <w:shd w:val="clear" w:color="auto" w:fill="FFFFFF"/>
                    <w:lang w:val="en-US"/>
                  </w:rPr>
                  <m:t>i</m:t>
                </m:r>
              </m:sub>
            </m:sSub>
          </m:sub>
        </m:sSub>
      </m:oMath>
      <w:r w:rsidRPr="00AC0FCA">
        <w:rPr>
          <w:rFonts w:ascii="Book Antiqua" w:hAnsi="Book Antiqua" w:cs="Times New Roman"/>
          <w:color w:val="000000"/>
          <w:shd w:val="clear" w:color="auto" w:fill="FFFFFF"/>
          <w:lang w:val="en-US"/>
        </w:rPr>
        <w:t xml:space="preserve">, selection favors trait matching for the cheater species </w:t>
      </w:r>
      <w:r w:rsidRPr="00AC0FCA">
        <w:rPr>
          <w:rFonts w:ascii="Book Antiqua" w:hAnsi="Book Antiqua" w:cs="Times New Roman"/>
          <w:i/>
          <w:iCs/>
          <w:color w:val="000000"/>
          <w:shd w:val="clear" w:color="auto" w:fill="FFFFFF"/>
          <w:lang w:val="en-US"/>
        </w:rPr>
        <w:t>j</w:t>
      </w:r>
      <w:r w:rsidRPr="00AC0FCA">
        <w:rPr>
          <w:rFonts w:ascii="Book Antiqua" w:hAnsi="Book Antiqua" w:cs="Times New Roman"/>
          <w:color w:val="000000"/>
          <w:shd w:val="clear" w:color="auto" w:fill="FFFFFF"/>
          <w:lang w:val="en-US"/>
        </w:rPr>
        <w:t xml:space="preserve"> (as in equation 1) but favors trait mismatch for the victim species </w:t>
      </w:r>
      <w:proofErr w:type="spellStart"/>
      <w:r w:rsidR="00665B94">
        <w:rPr>
          <w:rFonts w:ascii="Book Antiqua" w:hAnsi="Book Antiqua" w:cs="Times New Roman"/>
          <w:i/>
          <w:iCs/>
          <w:color w:val="000000"/>
          <w:shd w:val="clear" w:color="auto" w:fill="FFFFFF"/>
          <w:lang w:val="en-US"/>
        </w:rPr>
        <w:t>i</w:t>
      </w:r>
      <w:proofErr w:type="spellEnd"/>
      <w:r w:rsidR="00665B94">
        <w:rPr>
          <w:rFonts w:ascii="Book Antiqua" w:hAnsi="Book Antiqua" w:cs="Times New Roman"/>
          <w:i/>
          <w:iCs/>
          <w:color w:val="000000"/>
          <w:shd w:val="clear" w:color="auto" w:fill="FFFFFF"/>
          <w:lang w:val="en-US"/>
        </w:rPr>
        <w:t xml:space="preserve">, </w:t>
      </w:r>
      <w:r w:rsidR="00665B94" w:rsidRPr="00665B94">
        <w:rPr>
          <w:rFonts w:ascii="Book Antiqua" w:hAnsi="Book Antiqua" w:cs="Times New Roman"/>
          <w:color w:val="000000"/>
          <w:shd w:val="clear" w:color="auto" w:fill="FFFFFF"/>
          <w:lang w:val="en-US"/>
        </w:rPr>
        <w:t>defined as</w:t>
      </w:r>
      <w:r w:rsidR="00665B94">
        <w:rPr>
          <w:rFonts w:ascii="Book Antiqua" w:hAnsi="Book Antiqua" w:cs="Times New Roman"/>
          <w:i/>
          <w:iCs/>
          <w:color w:val="000000"/>
          <w:shd w:val="clear" w:color="auto" w:fill="FFFFFF"/>
          <w:lang w:val="en-US"/>
        </w:rPr>
        <w:t xml:space="preserve"> </w:t>
      </w:r>
      <w:r w:rsidR="00665B94" w:rsidRPr="00665B94">
        <w:rPr>
          <w:rFonts w:ascii="Book Antiqua" w:hAnsi="Book Antiqua" w:cs="Times New Roman"/>
          <w:color w:val="000000"/>
          <w:shd w:val="clear" w:color="auto" w:fill="FFFFFF"/>
          <w:lang w:val="en-US"/>
        </w:rPr>
        <w:t xml:space="preserve">the species </w:t>
      </w:r>
      <w:r w:rsidR="00665B94">
        <w:rPr>
          <w:rFonts w:ascii="Book Antiqua" w:hAnsi="Book Antiqua" w:cs="Times New Roman"/>
          <w:color w:val="000000"/>
          <w:shd w:val="clear" w:color="auto" w:fill="FFFFFF"/>
          <w:lang w:val="en-US"/>
        </w:rPr>
        <w:t>explored by the cheater</w:t>
      </w:r>
      <w:r w:rsidR="00665B94" w:rsidRPr="00665B94">
        <w:rPr>
          <w:rFonts w:ascii="Book Antiqua" w:hAnsi="Book Antiqua" w:cs="Times New Roman"/>
          <w:color w:val="000000"/>
          <w:shd w:val="clear" w:color="auto" w:fill="FFFFFF"/>
          <w:lang w:val="en-US"/>
        </w:rPr>
        <w:t>.</w:t>
      </w:r>
      <w:r w:rsidRPr="00AC0FCA">
        <w:rPr>
          <w:rFonts w:ascii="Book Antiqua" w:hAnsi="Book Antiqua" w:cs="Times New Roman"/>
          <w:color w:val="000000"/>
          <w:shd w:val="clear" w:color="auto" w:fill="FFFFFF"/>
          <w:lang w:val="en-US"/>
        </w:rPr>
        <w:t xml:space="preserve"> </w:t>
      </w:r>
      <w:del w:id="58" w:author="User15551" w:date="2021-12-16T09:22:00Z">
        <w:r w:rsidR="007037B0" w:rsidRPr="00AC0FCA" w:rsidDel="00FC1FFC">
          <w:rPr>
            <w:rFonts w:ascii="Book Antiqua" w:hAnsi="Book Antiqua" w:cs="Times New Roman"/>
            <w:color w:val="000000"/>
            <w:lang w:val="en-US"/>
          </w:rPr>
          <w:delText>Like</w:delText>
        </w:r>
        <w:r w:rsidRPr="00AC0FCA" w:rsidDel="00FC1FFC">
          <w:rPr>
            <w:rFonts w:ascii="Book Antiqua" w:hAnsi="Book Antiqua" w:cs="Times New Roman"/>
            <w:color w:val="000000"/>
            <w:lang w:val="en-US"/>
          </w:rPr>
          <w:delText xml:space="preserve"> </w:delText>
        </w:r>
      </w:del>
      <w:ins w:id="59" w:author="User15551" w:date="2021-12-16T09:22:00Z">
        <w:r w:rsidR="00FC1FFC">
          <w:rPr>
            <w:rFonts w:ascii="Book Antiqua" w:hAnsi="Book Antiqua" w:cs="Times New Roman"/>
            <w:color w:val="000000"/>
            <w:lang w:val="en-US"/>
          </w:rPr>
          <w:t>As in</w:t>
        </w:r>
        <w:r w:rsidR="00FC1FFC" w:rsidRPr="00AC0FCA">
          <w:rPr>
            <w:rFonts w:ascii="Book Antiqua" w:hAnsi="Book Antiqua" w:cs="Times New Roman"/>
            <w:color w:val="000000"/>
            <w:lang w:val="en-US"/>
          </w:rPr>
          <w:t xml:space="preserve"> </w:t>
        </w:r>
      </w:ins>
      <w:r w:rsidRPr="00AC0FCA">
        <w:rPr>
          <w:rFonts w:ascii="Book Antiqua" w:hAnsi="Book Antiqua" w:cs="Times New Roman"/>
          <w:color w:val="000000"/>
          <w:lang w:val="en-US"/>
        </w:rPr>
        <w:t xml:space="preserve">the mutualism </w:t>
      </w:r>
      <w:r w:rsidRPr="00AC0FCA">
        <w:rPr>
          <w:rFonts w:ascii="Book Antiqua" w:hAnsi="Book Antiqua" w:cs="Times New Roman"/>
          <w:color w:val="000000"/>
          <w:lang w:val="en-US"/>
        </w:rPr>
        <w:lastRenderedPageBreak/>
        <w:t xml:space="preserve">component, </w:t>
      </w:r>
      <w:del w:id="60" w:author="User15551" w:date="2021-12-16T09:22:00Z">
        <w:r w:rsidRPr="00AC0FCA" w:rsidDel="00FC1FFC">
          <w:rPr>
            <w:rFonts w:ascii="Book Antiqua" w:hAnsi="Book Antiqua" w:cs="Times New Roman"/>
            <w:color w:val="000000"/>
            <w:lang w:val="en-US"/>
          </w:rPr>
          <w:delText xml:space="preserve">in our model, </w:delText>
        </w:r>
      </w:del>
      <w:r w:rsidRPr="00AC0FCA">
        <w:rPr>
          <w:rFonts w:ascii="Book Antiqua" w:hAnsi="Book Antiqua" w:cs="Times New Roman"/>
          <w:color w:val="000000"/>
          <w:lang w:val="en-US"/>
        </w:rPr>
        <w:t xml:space="preserve">the magnitude of the trait change is </w:t>
      </w:r>
      <w:del w:id="61" w:author="User15551" w:date="2021-12-16T09:22:00Z">
        <w:r w:rsidRPr="00AC0FCA" w:rsidDel="00FC1FFC">
          <w:rPr>
            <w:rFonts w:ascii="Book Antiqua" w:hAnsi="Book Antiqua" w:cs="Times New Roman"/>
            <w:color w:val="000000"/>
            <w:lang w:val="en-US"/>
          </w:rPr>
          <w:delText xml:space="preserve">dictated </w:delText>
        </w:r>
      </w:del>
      <w:ins w:id="62" w:author="User15551" w:date="2021-12-16T09:22:00Z">
        <w:r w:rsidR="00FC1FFC">
          <w:rPr>
            <w:rFonts w:ascii="Book Antiqua" w:hAnsi="Book Antiqua" w:cs="Times New Roman"/>
            <w:color w:val="000000"/>
            <w:lang w:val="en-US"/>
          </w:rPr>
          <w:t>driven</w:t>
        </w:r>
        <w:r w:rsidR="00FC1FFC" w:rsidRPr="00AC0FCA">
          <w:rPr>
            <w:rFonts w:ascii="Book Antiqua" w:hAnsi="Book Antiqua" w:cs="Times New Roman"/>
            <w:color w:val="000000"/>
            <w:lang w:val="en-US"/>
          </w:rPr>
          <w:t xml:space="preserve"> </w:t>
        </w:r>
      </w:ins>
      <w:r w:rsidRPr="00AC0FCA">
        <w:rPr>
          <w:rFonts w:ascii="Book Antiqua" w:hAnsi="Book Antiqua" w:cs="Times New Roman"/>
          <w:color w:val="000000"/>
          <w:lang w:val="en-US"/>
        </w:rPr>
        <w:t xml:space="preserve">by the evolutionary effect of species </w:t>
      </w:r>
      <w:r w:rsidRPr="00AC0FCA">
        <w:rPr>
          <w:rFonts w:ascii="Book Antiqua" w:hAnsi="Book Antiqua" w:cs="Times New Roman"/>
          <w:i/>
          <w:iCs/>
          <w:color w:val="000000"/>
          <w:lang w:val="en-US"/>
        </w:rPr>
        <w:t>j</w:t>
      </w:r>
      <w:r w:rsidRPr="00AC0FCA">
        <w:rPr>
          <w:rFonts w:ascii="Book Antiqua" w:hAnsi="Book Antiqua" w:cs="Times New Roman"/>
          <w:color w:val="000000"/>
          <w:lang w:val="en-US"/>
        </w:rPr>
        <w:t xml:space="preserve"> on species </w:t>
      </w:r>
      <w:proofErr w:type="spellStart"/>
      <w:r w:rsidRPr="00AC0FCA">
        <w:rPr>
          <w:rFonts w:ascii="Book Antiqua" w:hAnsi="Book Antiqua" w:cs="Times New Roman"/>
          <w:i/>
          <w:iCs/>
          <w:color w:val="000000"/>
          <w:lang w:val="en-US"/>
        </w:rPr>
        <w:t>i</w:t>
      </w:r>
      <w:proofErr w:type="spellEnd"/>
      <w:r w:rsidRPr="00AC0FCA">
        <w:rPr>
          <w:rFonts w:ascii="Book Antiqua" w:hAnsi="Book Antiqua" w:cs="Times New Roman"/>
          <w:i/>
          <w:iCs/>
          <w:color w:val="000000"/>
          <w:lang w:val="en-US"/>
        </w:rPr>
        <w:t>,</w:t>
      </w:r>
      <w:r w:rsidRPr="00AC0FCA">
        <w:rPr>
          <w:rFonts w:ascii="Book Antiqua" w:hAnsi="Book Antiqua" w:cs="Times New Roman"/>
          <w:color w:val="000000"/>
          <w:lang w:val="en-US"/>
        </w:rPr>
        <w:t xml:space="preserve"> </w:t>
      </w:r>
      <w:proofErr w:type="spellStart"/>
      <w:r w:rsidRPr="00AC0FCA">
        <w:rPr>
          <w:rFonts w:ascii="Book Antiqua" w:hAnsi="Book Antiqua" w:cs="Times New Roman"/>
          <w:i/>
          <w:iCs/>
          <w:color w:val="000000"/>
          <w:lang w:val="en-US"/>
        </w:rPr>
        <w:t>v</w:t>
      </w:r>
      <w:r w:rsidRPr="00AC0FCA">
        <w:rPr>
          <w:rFonts w:ascii="Book Antiqua" w:hAnsi="Book Antiqua" w:cs="Times New Roman"/>
          <w:i/>
          <w:iCs/>
          <w:color w:val="000000"/>
          <w:vertAlign w:val="subscript"/>
          <w:lang w:val="en-US"/>
        </w:rPr>
        <w:t>ij</w:t>
      </w:r>
      <w:proofErr w:type="spellEnd"/>
      <w:r w:rsidRPr="00AC0FCA">
        <w:rPr>
          <w:rFonts w:ascii="Book Antiqua" w:hAnsi="Book Antiqua" w:cs="Times New Roman"/>
          <w:i/>
          <w:iCs/>
          <w:color w:val="000000"/>
          <w:vertAlign w:val="superscript"/>
          <w:lang w:val="en-US"/>
        </w:rPr>
        <w:t>(t)</w:t>
      </w:r>
      <w:r w:rsidRPr="00AC0FCA">
        <w:rPr>
          <w:rFonts w:ascii="Book Antiqua" w:hAnsi="Book Antiqua" w:cs="Times New Roman"/>
          <w:color w:val="000000"/>
          <w:lang w:val="en-US"/>
        </w:rPr>
        <w:t xml:space="preserve">. Selection for trait mismatching between cheater on victim is dictated by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hAnsi="Book Antiqua" w:cs="Times New Roman"/>
          <w:i/>
          <w:iCs/>
          <w:color w:val="000000"/>
          <w:lang w:val="en-US"/>
        </w:rPr>
        <w:t>:</w:t>
      </w:r>
    </w:p>
    <w:p w14:paraId="3D2D4DCA" w14:textId="097053A4" w:rsidR="00FF1D4D" w:rsidRPr="00AC0FCA" w:rsidRDefault="00270574" w:rsidP="00021D0E">
      <w:pPr>
        <w:spacing w:line="480" w:lineRule="auto"/>
        <w:ind w:firstLine="720"/>
        <w:jc w:val="center"/>
        <w:rPr>
          <w:rFonts w:ascii="Book Antiqua" w:hAnsi="Book Antiqu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m:t>
            </m:r>
          </m:sub>
          <m:sup>
            <m:r>
              <w:rPr>
                <w:rFonts w:ascii="Cambria Math" w:hAnsi="Cambria Math" w:cs="Times New Roman"/>
                <w:lang w:val="en-US"/>
              </w:rPr>
              <m:t>N</m:t>
            </m:r>
          </m:sup>
          <m:e>
            <m:sSubSup>
              <m:sSubSupPr>
                <m:ctrlPr>
                  <w:rPr>
                    <w:rFonts w:ascii="Cambria Math" w:hAnsi="Cambria Math" w:cs="Times New Roman"/>
                    <w:i/>
                    <w:lang w:val="en-US"/>
                  </w:rPr>
                </m:ctrlPr>
              </m:sSubSupP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ij</m:t>
                    </m:r>
                  </m:sub>
                </m:sSub>
                <m:r>
                  <w:rPr>
                    <w:rFonts w:ascii="Cambria Math" w:hAnsi="Cambria Math" w:cs="Times New Roman"/>
                    <w:lang w:val="en-US"/>
                  </w:rPr>
                  <m:t>v</m:t>
                </m:r>
              </m:e>
              <m:sub>
                <m:r>
                  <w:rPr>
                    <w:rFonts w:ascii="Cambria Math" w:hAnsi="Cambria Math" w:cs="Times New Roman"/>
                    <w:lang w:val="en-US"/>
                  </w:rPr>
                  <m:t>ij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ϵ</m:t>
                </m:r>
              </m:e>
              <m:sub>
                <m:r>
                  <w:rPr>
                    <w:rFonts w:ascii="Cambria Math" w:hAnsi="Cambria Math" w:cs="Times New Roman"/>
                    <w:lang w:val="en-US"/>
                  </w:rPr>
                  <m:t>ij</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e>
        </m:nary>
      </m:oMath>
      <w:r w:rsidR="00DB3F3B" w:rsidRPr="00AC0FCA">
        <w:rPr>
          <w:rFonts w:ascii="Book Antiqua" w:hAnsi="Book Antiqua" w:cs="Times New Roman"/>
          <w:lang w:val="en-US"/>
        </w:rPr>
        <w:t xml:space="preserve"> (2)</w:t>
      </w:r>
    </w:p>
    <w:p w14:paraId="74959845" w14:textId="3D67B3F4" w:rsidR="00216919" w:rsidRPr="00AC0FCA" w:rsidRDefault="001D0B8E" w:rsidP="00AC0FCA">
      <w:pPr>
        <w:spacing w:line="480" w:lineRule="auto"/>
        <w:rPr>
          <w:rFonts w:ascii="Book Antiqua" w:eastAsia="Times New Roman" w:hAnsi="Book Antiqua" w:cs="Times New Roman"/>
          <w:lang w:val="en-US"/>
        </w:rPr>
      </w:pPr>
      <w:r w:rsidRPr="00AC0FCA">
        <w:rPr>
          <w:rFonts w:ascii="Book Antiqua" w:eastAsia="Times New Roman" w:hAnsi="Book Antiqua" w:cs="Times New Roman"/>
          <w:color w:val="000000"/>
          <w:lang w:val="en-US"/>
        </w:rPr>
        <w:t xml:space="preserve">We assume if the trait difference between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color w:val="000000"/>
          <w:lang w:val="en-US"/>
        </w:rPr>
        <w:t xml:space="preserve"> and </w:t>
      </w:r>
      <w:r w:rsidRPr="00AC0FCA">
        <w:rPr>
          <w:rFonts w:ascii="Book Antiqua" w:eastAsia="Times New Roman" w:hAnsi="Book Antiqua" w:cs="Times New Roman"/>
          <w:i/>
          <w:iCs/>
          <w:color w:val="000000"/>
          <w:lang w:val="en-US"/>
        </w:rPr>
        <w:t>j</w:t>
      </w:r>
      <w:r w:rsidRPr="00AC0FCA">
        <w:rPr>
          <w:rFonts w:ascii="Book Antiqua" w:eastAsia="Times New Roman" w:hAnsi="Book Antiqua" w:cs="Times New Roman"/>
          <w:color w:val="000000"/>
          <w:lang w:val="en-US"/>
        </w:rPr>
        <w:t xml:space="preserve"> is higher or equal to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eastAsia="Times New Roman" w:hAnsi="Book Antiqua" w:cs="Times New Roman"/>
          <w:color w:val="000000"/>
          <w:lang w:val="en-US"/>
        </w:rPr>
        <w:t>, |</w:t>
      </w:r>
      <w:proofErr w:type="spellStart"/>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j</w:t>
      </w:r>
      <w:proofErr w:type="spellEnd"/>
      <w:r w:rsidRPr="000E2118">
        <w:rPr>
          <w:rFonts w:ascii="Book Antiqua" w:eastAsia="Times New Roman" w:hAnsi="Book Antiqua" w:cs="Times New Roman"/>
          <w:i/>
          <w:iCs/>
          <w:color w:val="000000"/>
          <w:vertAlign w:val="superscript"/>
          <w:lang w:val="en-US"/>
        </w:rPr>
        <w:t>(t)</w:t>
      </w:r>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i</w:t>
      </w:r>
      <w:r w:rsidRPr="000E2118">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eastAsia="Times New Roman" w:hAnsi="Book Antiqua" w:cs="Times New Roman"/>
          <w:color w:val="000000"/>
          <w:lang w:val="en-US"/>
        </w:rPr>
        <w:t xml:space="preserve">, </w:t>
      </w:r>
      <w:r w:rsidR="00107D5B" w:rsidRPr="00AC0FCA">
        <w:rPr>
          <w:rFonts w:ascii="Book Antiqua" w:eastAsia="Times New Roman" w:hAnsi="Book Antiqua" w:cs="Times New Roman"/>
          <w:color w:val="000000"/>
          <w:lang w:val="en-US"/>
        </w:rPr>
        <w:t xml:space="preserve">then </w:t>
      </w:r>
      <w:proofErr w:type="spellStart"/>
      <w:r w:rsidR="00107D5B" w:rsidRPr="000E2118">
        <w:rPr>
          <w:rFonts w:ascii="Book Antiqua" w:eastAsia="Times New Roman" w:hAnsi="Book Antiqua" w:cs="Times New Roman"/>
          <w:i/>
          <w:iCs/>
          <w:color w:val="000000"/>
          <w:lang w:val="en-US"/>
        </w:rPr>
        <w:t>δ</w:t>
      </w:r>
      <w:r w:rsidRPr="000E2118">
        <w:rPr>
          <w:rFonts w:ascii="Book Antiqua" w:eastAsia="Times New Roman" w:hAnsi="Book Antiqua" w:cs="Times New Roman"/>
          <w:i/>
          <w:iCs/>
          <w:color w:val="000000"/>
          <w:shd w:val="clear" w:color="auto" w:fill="FFFFFF"/>
          <w:vertAlign w:val="subscript"/>
          <w:lang w:val="en-US"/>
        </w:rPr>
        <w:t>ij</w:t>
      </w:r>
      <w:proofErr w:type="spellEnd"/>
      <w:r w:rsidRPr="00AC0FCA">
        <w:rPr>
          <w:rFonts w:ascii="Book Antiqua" w:eastAsia="Times New Roman" w:hAnsi="Book Antiqua" w:cs="Times New Roman"/>
          <w:color w:val="000000"/>
          <w:shd w:val="clear" w:color="auto" w:fill="FFFFFF"/>
          <w:lang w:val="en-US"/>
        </w:rPr>
        <w:t>=</w:t>
      </w:r>
      <w:r w:rsidR="00146BA4" w:rsidRPr="00AC0FCA">
        <w:rPr>
          <w:rFonts w:ascii="Book Antiqua" w:eastAsia="Times New Roman" w:hAnsi="Book Antiqua" w:cs="Times New Roman"/>
          <w:color w:val="000000"/>
          <w:shd w:val="clear" w:color="auto" w:fill="FFFFFF"/>
          <w:lang w:val="en-US"/>
        </w:rPr>
        <w:t>0, and</w:t>
      </w:r>
      <w:r w:rsidRPr="00AC0FCA">
        <w:rPr>
          <w:rFonts w:ascii="Book Antiqua" w:eastAsia="Times New Roman" w:hAnsi="Book Antiqua" w:cs="Times New Roman"/>
          <w:color w:val="000000"/>
          <w:shd w:val="clear" w:color="auto" w:fill="FFFFFF"/>
          <w:lang w:val="en-US"/>
        </w:rPr>
        <w:t xml:space="preserve"> </w:t>
      </w:r>
      <w:r w:rsidRPr="00AC0FCA">
        <w:rPr>
          <w:rFonts w:ascii="Book Antiqua" w:eastAsia="Times New Roman" w:hAnsi="Book Antiqua" w:cs="Times New Roman"/>
          <w:color w:val="000000"/>
          <w:lang w:val="en-US"/>
        </w:rPr>
        <w:t xml:space="preserve">the cheater species imposes no selection on the victim. Thus,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eastAsia="Times New Roman" w:hAnsi="Book Antiqua" w:cs="Times New Roman"/>
          <w:color w:val="000000"/>
          <w:lang w:val="en-US"/>
        </w:rPr>
        <w:t xml:space="preserve"> represents a trait barrier preventing the interaction due to trait dissimilarity (e.g.</w:t>
      </w:r>
      <w:r w:rsidR="00107D5B" w:rsidRPr="00AC0FCA">
        <w:rPr>
          <w:rFonts w:ascii="Book Antiqua" w:eastAsia="Times New Roman" w:hAnsi="Book Antiqua" w:cs="Times New Roman"/>
          <w:color w:val="000000"/>
          <w:lang w:val="en-US"/>
        </w:rPr>
        <w:t>, Santamaria</w:t>
      </w:r>
      <w:r w:rsidRPr="00AC0FCA">
        <w:rPr>
          <w:rFonts w:ascii="Book Antiqua" w:eastAsia="Times New Roman" w:hAnsi="Book Antiqua" w:cs="Times New Roman"/>
          <w:color w:val="000000"/>
          <w:shd w:val="clear" w:color="auto" w:fill="FFFFFF"/>
          <w:lang w:val="en-US"/>
        </w:rPr>
        <w:t xml:space="preserve"> &amp; Rodríguez-</w:t>
      </w:r>
      <w:proofErr w:type="spellStart"/>
      <w:r w:rsidRPr="00AC0FCA">
        <w:rPr>
          <w:rFonts w:ascii="Book Antiqua" w:eastAsia="Times New Roman" w:hAnsi="Book Antiqua" w:cs="Times New Roman"/>
          <w:color w:val="000000"/>
          <w:shd w:val="clear" w:color="auto" w:fill="FFFFFF"/>
          <w:lang w:val="en-US"/>
        </w:rPr>
        <w:t>Gironés</w:t>
      </w:r>
      <w:proofErr w:type="spellEnd"/>
      <w:r w:rsidRPr="00AC0FCA">
        <w:rPr>
          <w:rFonts w:ascii="Book Antiqua" w:eastAsia="Times New Roman" w:hAnsi="Book Antiqua" w:cs="Times New Roman"/>
          <w:color w:val="000000"/>
          <w:shd w:val="clear" w:color="auto" w:fill="FFFFFF"/>
          <w:lang w:val="en-US"/>
        </w:rPr>
        <w:t xml:space="preserve"> 2007</w:t>
      </w:r>
      <w:r w:rsidRPr="00AC0FCA">
        <w:rPr>
          <w:rFonts w:ascii="Book Antiqua" w:eastAsia="Times New Roman" w:hAnsi="Book Antiqua" w:cs="Times New Roman"/>
          <w:color w:val="000000"/>
          <w:lang w:val="en-US"/>
        </w:rPr>
        <w:t>). However, if |</w:t>
      </w:r>
      <w:proofErr w:type="spellStart"/>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j</w:t>
      </w:r>
      <w:proofErr w:type="spellEnd"/>
      <w:r w:rsidRPr="000E2118">
        <w:rPr>
          <w:rFonts w:ascii="Book Antiqua" w:eastAsia="Times New Roman" w:hAnsi="Book Antiqua" w:cs="Times New Roman"/>
          <w:i/>
          <w:iCs/>
          <w:color w:val="000000"/>
          <w:vertAlign w:val="superscript"/>
          <w:lang w:val="en-US"/>
        </w:rPr>
        <w:t>(t)</w:t>
      </w:r>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i</w:t>
      </w:r>
      <w:r w:rsidRPr="000E2118">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|&lt;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eastAsia="Times New Roman" w:hAnsi="Book Antiqua" w:cs="Times New Roman"/>
          <w:color w:val="000000"/>
          <w:lang w:val="en-US"/>
        </w:rPr>
        <w:t xml:space="preserve">, then </w:t>
      </w:r>
      <w:r w:rsidR="006E166F" w:rsidRPr="00F53621">
        <w:rPr>
          <w:rFonts w:ascii="Book Antiqua" w:hAnsi="Book Antiqua" w:cs="Lucida Grande"/>
          <w:bCs/>
          <w:color w:val="000000"/>
        </w:rPr>
        <w:t>δ</w:t>
      </w:r>
      <w:proofErr w:type="spellStart"/>
      <w:r w:rsidRPr="00AC0FCA">
        <w:rPr>
          <w:rFonts w:ascii="Book Antiqua" w:eastAsia="Times New Roman" w:hAnsi="Book Antiqua" w:cs="Times New Roman"/>
          <w:color w:val="000000"/>
          <w:shd w:val="clear" w:color="auto" w:fill="FFFFFF"/>
          <w:vertAlign w:val="subscript"/>
          <w:lang w:val="en-US"/>
        </w:rPr>
        <w:t>ij</w:t>
      </w:r>
      <w:proofErr w:type="spellEnd"/>
      <w:r w:rsidRPr="00AC0FCA">
        <w:rPr>
          <w:rFonts w:ascii="Book Antiqua" w:eastAsia="Times New Roman" w:hAnsi="Book Antiqua" w:cs="Times New Roman"/>
          <w:color w:val="000000"/>
          <w:shd w:val="clear" w:color="auto" w:fill="FFFFFF"/>
          <w:lang w:val="en-US"/>
        </w:rPr>
        <w:t xml:space="preserve">=1 and </w:t>
      </w:r>
      <w:r w:rsidRPr="00AC0FCA">
        <w:rPr>
          <w:rFonts w:ascii="Book Antiqua" w:eastAsia="Times New Roman" w:hAnsi="Book Antiqua" w:cs="Times New Roman"/>
          <w:color w:val="000000"/>
          <w:lang w:val="en-US"/>
        </w:rPr>
        <w:t xml:space="preserve">selection on victim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color w:val="000000"/>
          <w:lang w:val="en-US"/>
        </w:rPr>
        <w:t xml:space="preserve"> will favor the increase or decrease of trait values depending on </w:t>
      </w:r>
      <w:proofErr w:type="spellStart"/>
      <w:r w:rsidRPr="00AC0FCA">
        <w:rPr>
          <w:rFonts w:ascii="Book Antiqua" w:eastAsia="Times New Roman" w:hAnsi="Book Antiqua" w:cs="Times New Roman"/>
          <w:i/>
          <w:iCs/>
          <w:color w:val="000000"/>
          <w:lang w:val="en-US"/>
        </w:rPr>
        <w:t>Z</w:t>
      </w:r>
      <w:r w:rsidRPr="00AC0FCA">
        <w:rPr>
          <w:rFonts w:ascii="Book Antiqua" w:eastAsia="Times New Roman" w:hAnsi="Book Antiqua" w:cs="Times New Roman"/>
          <w:i/>
          <w:iCs/>
          <w:color w:val="000000"/>
          <w:vertAlign w:val="subscript"/>
          <w:lang w:val="en-US"/>
        </w:rPr>
        <w:t>j</w:t>
      </w:r>
      <w:proofErr w:type="spellEnd"/>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i/>
          <w:iCs/>
          <w:color w:val="000000"/>
          <w:lang w:val="en-US"/>
        </w:rPr>
        <w:t>-Z</w:t>
      </w:r>
      <w:r w:rsidRPr="00AC0FCA">
        <w:rPr>
          <w:rFonts w:ascii="Book Antiqua" w:eastAsia="Times New Roman" w:hAnsi="Book Antiqua" w:cs="Times New Roman"/>
          <w:i/>
          <w:iCs/>
          <w:color w:val="000000"/>
          <w:vertAlign w:val="subscript"/>
          <w:lang w:val="en-US"/>
        </w:rPr>
        <w:t>i</w:t>
      </w:r>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If </w:t>
      </w:r>
      <w:proofErr w:type="spellStart"/>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j</w:t>
      </w:r>
      <w:proofErr w:type="spellEnd"/>
      <w:r w:rsidRPr="000E2118">
        <w:rPr>
          <w:rFonts w:ascii="Book Antiqua" w:eastAsia="Times New Roman" w:hAnsi="Book Antiqua" w:cs="Times New Roman"/>
          <w:i/>
          <w:iCs/>
          <w:color w:val="000000"/>
          <w:vertAlign w:val="superscript"/>
          <w:lang w:val="en-US"/>
        </w:rPr>
        <w:t>(t)</w:t>
      </w:r>
      <w:r w:rsidRPr="000E2118">
        <w:rPr>
          <w:rFonts w:ascii="Book Antiqua" w:eastAsia="Times New Roman" w:hAnsi="Book Antiqua" w:cs="Times New Roman"/>
          <w:i/>
          <w:iCs/>
          <w:color w:val="000000"/>
          <w:lang w:val="en-US"/>
        </w:rPr>
        <w:t>-Z</w:t>
      </w:r>
      <w:r w:rsidRPr="000E2118">
        <w:rPr>
          <w:rFonts w:ascii="Book Antiqua" w:eastAsia="Times New Roman" w:hAnsi="Book Antiqua" w:cs="Times New Roman"/>
          <w:i/>
          <w:iCs/>
          <w:color w:val="000000"/>
          <w:vertAlign w:val="subscript"/>
          <w:lang w:val="en-US"/>
        </w:rPr>
        <w:t>i</w:t>
      </w:r>
      <w:r w:rsidRPr="000E2118">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is positive, the signal of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0052734F" w:rsidRPr="00AC0FCA">
        <w:rPr>
          <w:rFonts w:ascii="Book Antiqua" w:eastAsia="Times New Roman" w:hAnsi="Book Antiqua" w:cs="Times New Roman"/>
          <w:color w:val="000000"/>
          <w:lang w:val="en-US"/>
        </w:rPr>
        <w:t xml:space="preserve"> </w:t>
      </w:r>
      <w:r w:rsidRPr="00AC0FCA">
        <w:rPr>
          <w:rFonts w:ascii="Book Antiqua" w:eastAsia="Times New Roman" w:hAnsi="Book Antiqua" w:cs="Times New Roman"/>
          <w:color w:val="000000"/>
          <w:lang w:val="en-US"/>
        </w:rPr>
        <w:t xml:space="preserve">will be positive. Contrarily, if </w:t>
      </w:r>
      <w:proofErr w:type="spellStart"/>
      <w:r w:rsidRPr="00AC0FCA">
        <w:rPr>
          <w:rFonts w:ascii="Book Antiqua" w:eastAsia="Times New Roman" w:hAnsi="Book Antiqua" w:cs="Times New Roman"/>
          <w:i/>
          <w:iCs/>
          <w:color w:val="000000"/>
          <w:lang w:val="en-US"/>
        </w:rPr>
        <w:t>Z</w:t>
      </w:r>
      <w:r w:rsidRPr="00AC0FCA">
        <w:rPr>
          <w:rFonts w:ascii="Book Antiqua" w:eastAsia="Times New Roman" w:hAnsi="Book Antiqua" w:cs="Times New Roman"/>
          <w:i/>
          <w:iCs/>
          <w:color w:val="000000"/>
          <w:vertAlign w:val="subscript"/>
          <w:lang w:val="en-US"/>
        </w:rPr>
        <w:t>j</w:t>
      </w:r>
      <w:proofErr w:type="spellEnd"/>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i/>
          <w:iCs/>
          <w:color w:val="000000"/>
          <w:lang w:val="en-US"/>
        </w:rPr>
        <w:t>-Z</w:t>
      </w:r>
      <w:r w:rsidRPr="00AC0FCA">
        <w:rPr>
          <w:rFonts w:ascii="Book Antiqua" w:eastAsia="Times New Roman" w:hAnsi="Book Antiqua" w:cs="Times New Roman"/>
          <w:i/>
          <w:iCs/>
          <w:color w:val="000000"/>
          <w:vertAlign w:val="subscript"/>
          <w:lang w:val="en-US"/>
        </w:rPr>
        <w:t>i</w:t>
      </w:r>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is negative, the signal of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eastAsia="Times New Roman" w:hAnsi="Book Antiqua" w:cs="Times New Roman"/>
          <w:color w:val="000000"/>
          <w:lang w:val="en-US"/>
        </w:rPr>
        <w:t xml:space="preserve">will </w:t>
      </w:r>
      <w:r w:rsidR="007E50A1">
        <w:rPr>
          <w:rFonts w:ascii="Book Antiqua" w:eastAsia="Times New Roman" w:hAnsi="Book Antiqua" w:cs="Times New Roman"/>
          <w:color w:val="000000"/>
          <w:lang w:val="en-US"/>
        </w:rPr>
        <w:t xml:space="preserve">be </w:t>
      </w:r>
      <w:r w:rsidR="00107D5B" w:rsidRPr="00AC0FCA">
        <w:rPr>
          <w:rFonts w:ascii="Book Antiqua" w:eastAsia="Times New Roman" w:hAnsi="Book Antiqua" w:cs="Times New Roman"/>
          <w:color w:val="000000"/>
          <w:lang w:val="en-US"/>
        </w:rPr>
        <w:t>negative</w:t>
      </w:r>
      <w:r w:rsidRPr="00AC0FCA">
        <w:rPr>
          <w:rFonts w:ascii="Book Antiqua" w:eastAsia="Times New Roman" w:hAnsi="Book Antiqua" w:cs="Times New Roman"/>
          <w:color w:val="000000"/>
          <w:lang w:val="en-US"/>
        </w:rPr>
        <w:t xml:space="preserve"> (</w:t>
      </w:r>
      <w:proofErr w:type="spellStart"/>
      <w:r w:rsidRPr="00AC0FCA">
        <w:rPr>
          <w:rFonts w:ascii="Book Antiqua" w:eastAsia="Times New Roman" w:hAnsi="Book Antiqua" w:cs="Times New Roman"/>
          <w:color w:val="000000"/>
          <w:lang w:val="en-US"/>
        </w:rPr>
        <w:t>Andreazzi</w:t>
      </w:r>
      <w:proofErr w:type="spellEnd"/>
      <w:r w:rsidRPr="00AC0FCA">
        <w:rPr>
          <w:rFonts w:ascii="Book Antiqua" w:eastAsia="Times New Roman" w:hAnsi="Book Antiqua" w:cs="Times New Roman"/>
          <w:color w:val="000000"/>
          <w:lang w:val="en-US"/>
        </w:rPr>
        <w:t xml:space="preserve"> </w:t>
      </w:r>
      <w:r w:rsidR="00285127" w:rsidRPr="00285127">
        <w:rPr>
          <w:rFonts w:ascii="Book Antiqua" w:eastAsia="Times New Roman" w:hAnsi="Book Antiqua" w:cs="Times New Roman"/>
          <w:i/>
          <w:iCs/>
          <w:color w:val="000000"/>
          <w:lang w:val="en-US"/>
        </w:rPr>
        <w:t>et al.</w:t>
      </w:r>
      <w:r w:rsidRPr="00AC0FCA">
        <w:rPr>
          <w:rFonts w:ascii="Book Antiqua" w:eastAsia="Times New Roman" w:hAnsi="Book Antiqua" w:cs="Times New Roman"/>
          <w:color w:val="000000"/>
          <w:lang w:val="en-US"/>
        </w:rPr>
        <w:t xml:space="preserve"> 2017).</w:t>
      </w:r>
      <w:r w:rsidRPr="00AC0FCA">
        <w:rPr>
          <w:rFonts w:ascii="Book Antiqua" w:eastAsia="Times New Roman" w:hAnsi="Book Antiqua" w:cs="Times New Roman"/>
          <w:color w:val="000000"/>
          <w:shd w:val="clear" w:color="auto" w:fill="FFFFFF"/>
          <w:lang w:val="en-US"/>
        </w:rPr>
        <w:t xml:space="preserve"> </w:t>
      </w:r>
      <w:r w:rsidRPr="00AC0FCA">
        <w:rPr>
          <w:rFonts w:ascii="Book Antiqua" w:eastAsia="Times New Roman" w:hAnsi="Book Antiqua" w:cs="Times New Roman"/>
          <w:color w:val="000000"/>
          <w:lang w:val="en-US"/>
        </w:rPr>
        <w:t xml:space="preserve">Finally, we assumed that the environmental component </w:t>
      </w:r>
      <m:oMath>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S</m:t>
            </m:r>
          </m:e>
          <m:sub>
            <m:sSub>
              <m:sSubPr>
                <m:ctrlPr>
                  <w:rPr>
                    <w:rFonts w:ascii="Cambria Math" w:hAnsi="Cambria Math" w:cs="Times New Roman"/>
                    <w:i/>
                    <w:color w:val="000000"/>
                    <w:shd w:val="clear" w:color="auto" w:fill="FFFFFF"/>
                    <w:lang w:val="en-US"/>
                  </w:rPr>
                </m:ctrlPr>
              </m:sSubPr>
              <m:e>
                <m:r>
                  <w:rPr>
                    <w:rFonts w:ascii="Cambria Math" w:hAnsi="Cambria Math" w:cs="Times New Roman"/>
                    <w:color w:val="000000"/>
                    <w:shd w:val="clear" w:color="auto" w:fill="FFFFFF"/>
                    <w:lang w:val="en-US"/>
                  </w:rPr>
                  <m:t>e</m:t>
                </m:r>
              </m:e>
              <m:sub>
                <m:r>
                  <w:rPr>
                    <w:rFonts w:ascii="Cambria Math" w:hAnsi="Cambria Math" w:cs="Times New Roman"/>
                    <w:color w:val="000000"/>
                    <w:shd w:val="clear" w:color="auto" w:fill="FFFFFF"/>
                    <w:lang w:val="en-US"/>
                  </w:rPr>
                  <m:t>i</m:t>
                </m:r>
              </m:sub>
            </m:sSub>
          </m:sub>
        </m:sSub>
      </m:oMath>
      <w:r w:rsidRPr="00AC0FCA">
        <w:rPr>
          <w:rFonts w:ascii="Book Antiqua" w:eastAsia="Times New Roman" w:hAnsi="Book Antiqua" w:cs="Times New Roman"/>
          <w:color w:val="000000"/>
          <w:lang w:val="en-US"/>
        </w:rPr>
        <w:t xml:space="preserve"> is the combined effects of all other selective pressures</w:t>
      </w:r>
      <w:ins w:id="63" w:author="User15551" w:date="2021-12-16T09:23:00Z">
        <w:r w:rsidR="00FC1FFC">
          <w:rPr>
            <w:rFonts w:ascii="Book Antiqua" w:eastAsia="Times New Roman" w:hAnsi="Book Antiqua" w:cs="Times New Roman"/>
            <w:color w:val="000000"/>
            <w:lang w:val="en-US"/>
          </w:rPr>
          <w:t>, which in turn</w:t>
        </w:r>
      </w:ins>
      <w:r w:rsidRPr="00AC0FCA">
        <w:rPr>
          <w:rFonts w:ascii="Book Antiqua" w:eastAsia="Times New Roman" w:hAnsi="Book Antiqua" w:cs="Times New Roman"/>
          <w:color w:val="000000"/>
          <w:lang w:val="en-US"/>
        </w:rPr>
        <w:t xml:space="preserve"> favor</w:t>
      </w:r>
      <w:ins w:id="64" w:author="User15551" w:date="2021-12-16T09:23:00Z">
        <w:r w:rsidR="00FC1FFC">
          <w:rPr>
            <w:rFonts w:ascii="Book Antiqua" w:eastAsia="Times New Roman" w:hAnsi="Book Antiqua" w:cs="Times New Roman"/>
            <w:color w:val="000000"/>
            <w:lang w:val="en-US"/>
          </w:rPr>
          <w:t>s</w:t>
        </w:r>
      </w:ins>
      <w:del w:id="65" w:author="User15551" w:date="2021-12-16T09:23:00Z">
        <w:r w:rsidRPr="00AC0FCA" w:rsidDel="00FC1FFC">
          <w:rPr>
            <w:rFonts w:ascii="Book Antiqua" w:eastAsia="Times New Roman" w:hAnsi="Book Antiqua" w:cs="Times New Roman"/>
            <w:color w:val="000000"/>
            <w:lang w:val="en-US"/>
          </w:rPr>
          <w:delText>ing</w:delText>
        </w:r>
      </w:del>
      <w:r w:rsidRPr="00AC0FCA">
        <w:rPr>
          <w:rFonts w:ascii="Book Antiqua" w:eastAsia="Times New Roman" w:hAnsi="Book Antiqua" w:cs="Times New Roman"/>
          <w:color w:val="000000"/>
          <w:lang w:val="en-US"/>
        </w:rPr>
        <w:t xml:space="preserve"> an optimum</w:t>
      </w:r>
      <w:ins w:id="66" w:author="User15551" w:date="2021-12-16T09:23:00Z">
        <w:r w:rsidR="00FC1FFC">
          <w:rPr>
            <w:rFonts w:ascii="Book Antiqua" w:eastAsia="Times New Roman" w:hAnsi="Book Antiqua" w:cs="Times New Roman"/>
            <w:color w:val="000000"/>
            <w:lang w:val="en-US"/>
          </w:rPr>
          <w:t xml:space="preserve"> environmental</w:t>
        </w:r>
      </w:ins>
      <w:r w:rsidRPr="00AC0FCA">
        <w:rPr>
          <w:rFonts w:ascii="Book Antiqua" w:eastAsia="Times New Roman" w:hAnsi="Book Antiqua" w:cs="Times New Roman"/>
          <w:color w:val="000000"/>
          <w:lang w:val="en-US"/>
        </w:rPr>
        <w:t xml:space="preserve"> trait value for each species, </w:t>
      </w:r>
      <w:r w:rsidR="000D26D8" w:rsidRPr="000E2118">
        <w:rPr>
          <w:rFonts w:ascii="Book Antiqua" w:hAnsi="Book Antiqua" w:cs="Lucida Grande"/>
          <w:bCs/>
          <w:i/>
          <w:iCs/>
          <w:color w:val="000000"/>
        </w:rPr>
        <w:t>θ</w:t>
      </w:r>
      <w:proofErr w:type="spellStart"/>
      <w:r w:rsidRPr="000E2118">
        <w:rPr>
          <w:rFonts w:ascii="Book Antiqua" w:eastAsia="Times New Roman" w:hAnsi="Book Antiqua" w:cs="Times New Roman"/>
          <w:i/>
          <w:iCs/>
          <w:color w:val="000000"/>
          <w:vertAlign w:val="subscript"/>
          <w:lang w:val="en-US"/>
        </w:rPr>
        <w:t>i</w:t>
      </w:r>
      <w:proofErr w:type="spellEnd"/>
      <w:r w:rsidR="0052734F" w:rsidRPr="00AC0FCA">
        <w:rPr>
          <w:rFonts w:ascii="Book Antiqua" w:eastAsia="Times New Roman" w:hAnsi="Book Antiqua" w:cs="Times New Roman"/>
          <w:lang w:val="en-US"/>
        </w:rPr>
        <w:t>:</w:t>
      </w:r>
    </w:p>
    <w:p w14:paraId="5F85E455" w14:textId="73DBDD24" w:rsidR="00190069" w:rsidRPr="00AC0FCA" w:rsidRDefault="00270574" w:rsidP="00021D0E">
      <w:pPr>
        <w:spacing w:line="480" w:lineRule="auto"/>
        <w:jc w:val="center"/>
        <w:rPr>
          <w:rFonts w:ascii="Book Antiqua" w:eastAsia="Times New Roman" w:hAnsi="Book Antiqu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oMath>
      <w:r w:rsidR="00E472B6" w:rsidRPr="00AC0FCA">
        <w:rPr>
          <w:rFonts w:ascii="Book Antiqua" w:eastAsia="Times New Roman" w:hAnsi="Book Antiqua" w:cs="Times New Roman"/>
          <w:lang w:val="en-US"/>
        </w:rPr>
        <w:t xml:space="preserve"> (3)</w:t>
      </w:r>
    </w:p>
    <w:p w14:paraId="078C39B9" w14:textId="54BF9C5F" w:rsidR="00190069" w:rsidRPr="00AC0FCA" w:rsidRDefault="00190069" w:rsidP="00AC0FCA">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color w:val="000000"/>
          <w:shd w:val="clear" w:color="auto" w:fill="FFFFFF"/>
          <w:lang w:val="en-US"/>
        </w:rPr>
        <w:t>Combining the three selection components described above (equations 1, 2, and 3), the evolutionary change of Z</w:t>
      </w:r>
      <w:r w:rsidRPr="000E2118">
        <w:rPr>
          <w:rFonts w:ascii="Book Antiqua" w:eastAsia="Times New Roman" w:hAnsi="Book Antiqua" w:cs="Times New Roman"/>
          <w:color w:val="000000"/>
          <w:shd w:val="clear" w:color="auto" w:fill="FFFFFF"/>
          <w:vertAlign w:val="subscript"/>
          <w:lang w:val="en-US"/>
        </w:rPr>
        <w:t>i</w:t>
      </w:r>
      <w:r w:rsidRPr="00AC0FCA">
        <w:rPr>
          <w:rFonts w:ascii="Book Antiqua" w:eastAsia="Times New Roman" w:hAnsi="Book Antiqua" w:cs="Times New Roman"/>
          <w:color w:val="000000"/>
          <w:shd w:val="clear" w:color="auto" w:fill="FFFFFF"/>
          <w:lang w:val="en-US"/>
        </w:rPr>
        <w:t xml:space="preserve"> in timestep </w:t>
      </w:r>
      <w:r w:rsidRPr="00AC0FCA">
        <w:rPr>
          <w:rFonts w:ascii="Book Antiqua" w:eastAsia="Times New Roman" w:hAnsi="Book Antiqua" w:cs="Times New Roman"/>
          <w:i/>
          <w:iCs/>
          <w:color w:val="000000"/>
          <w:shd w:val="clear" w:color="auto" w:fill="FFFFFF"/>
          <w:lang w:val="en-US"/>
        </w:rPr>
        <w:t>t+1</w:t>
      </w:r>
      <w:r w:rsidRPr="00AC0FCA">
        <w:rPr>
          <w:rFonts w:ascii="Book Antiqua" w:eastAsia="Times New Roman" w:hAnsi="Book Antiqua" w:cs="Times New Roman"/>
          <w:color w:val="000000"/>
          <w:shd w:val="clear" w:color="auto" w:fill="FFFFFF"/>
          <w:lang w:val="en-US"/>
        </w:rPr>
        <w:t xml:space="preserve"> is given by:</w:t>
      </w:r>
    </w:p>
    <w:p w14:paraId="0E8AC33C" w14:textId="5CFC8ACC" w:rsidR="00190069" w:rsidRPr="00AC0FCA" w:rsidRDefault="00270574" w:rsidP="00021D0E">
      <w:pPr>
        <w:spacing w:line="480" w:lineRule="auto"/>
        <w:jc w:val="center"/>
        <w:rPr>
          <w:rFonts w:ascii="Book Antiqua" w:eastAsia="Times New Roman" w:hAnsi="Book Antiqua"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(t+1)</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φ</m:t>
            </m:r>
          </m:e>
          <m:sub>
            <m:r>
              <w:rPr>
                <w:rFonts w:ascii="Cambria Math" w:hAnsi="Cambria Math" w:cs="Times New Roman"/>
                <w:lang w:val="en-US"/>
              </w:rPr>
              <m:t>i</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i</m:t>
                </m:r>
              </m:sub>
            </m:sSub>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sub>
            </m:sSub>
            <m:ctrlPr>
              <w:rPr>
                <w:rFonts w:ascii="Cambria Math" w:eastAsia="Times New Roman" w:hAnsi="Cambria Math" w:cs="Times New Roman"/>
                <w:i/>
                <w:lang w:val="en-US"/>
              </w:rPr>
            </m:ctrlPr>
          </m:e>
        </m:d>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γ</m:t>
            </m:r>
          </m:e>
          <m:sub>
            <m:r>
              <w:rPr>
                <w:rFonts w:ascii="Cambria Math" w:eastAsia="Times New Roman" w:hAnsi="Cambria Math" w:cs="Times New Roman"/>
                <w:lang w:val="en-US"/>
              </w:rPr>
              <m:t>i</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S</m:t>
            </m:r>
          </m:e>
          <m: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e</m:t>
                </m:r>
              </m:e>
              <m:sub>
                <m:r>
                  <w:rPr>
                    <w:rFonts w:ascii="Cambria Math" w:eastAsia="Times New Roman" w:hAnsi="Cambria Math" w:cs="Times New Roman"/>
                    <w:lang w:val="en-US"/>
                  </w:rPr>
                  <m:t>i</m:t>
                </m:r>
              </m:sub>
            </m:sSub>
          </m:sub>
        </m:sSub>
        <m:r>
          <w:rPr>
            <w:rFonts w:ascii="Cambria Math" w:eastAsia="Times New Roman" w:hAnsi="Cambria Math" w:cs="Times New Roman"/>
            <w:lang w:val="en-US"/>
          </w:rPr>
          <m:t>]</m:t>
        </m:r>
      </m:oMath>
      <w:r w:rsidR="000C4BFC" w:rsidRPr="00AC0FCA">
        <w:rPr>
          <w:rFonts w:ascii="Book Antiqua" w:eastAsia="Times New Roman" w:hAnsi="Book Antiqua" w:cs="Times New Roman"/>
          <w:lang w:val="en-US"/>
        </w:rPr>
        <w:t xml:space="preserve"> (4)</w:t>
      </w:r>
    </w:p>
    <w:p w14:paraId="7D2B306A" w14:textId="1C072131" w:rsidR="0025446D" w:rsidRPr="00DC25B1" w:rsidRDefault="0025446D" w:rsidP="00AC0FCA">
      <w:pPr>
        <w:spacing w:line="480" w:lineRule="auto"/>
        <w:rPr>
          <w:rFonts w:ascii="Book Antiqua" w:hAnsi="Book Antiqua" w:cs="Times New Roman"/>
          <w:color w:val="000000"/>
          <w:lang w:val="en-US"/>
        </w:rPr>
      </w:pPr>
      <w:r w:rsidRPr="00AC0FCA">
        <w:rPr>
          <w:rFonts w:ascii="Book Antiqua" w:hAnsi="Book Antiqua" w:cs="Times New Roman"/>
          <w:color w:val="000000"/>
          <w:shd w:val="clear" w:color="auto" w:fill="FFFFFF"/>
          <w:lang w:val="en-US"/>
        </w:rPr>
        <w:t xml:space="preserve">in which, </w:t>
      </w:r>
      <w:r w:rsidR="000D26D8" w:rsidRPr="00C53A4D">
        <w:rPr>
          <w:rFonts w:ascii="Book Antiqua" w:hAnsi="Book Antiqua" w:cs="Lucida Grande"/>
          <w:bCs/>
          <w:i/>
          <w:iCs/>
          <w:color w:val="000000"/>
        </w:rPr>
        <w:t>φ</w:t>
      </w:r>
      <w:proofErr w:type="spellStart"/>
      <w:r w:rsidRPr="00C53A4D">
        <w:rPr>
          <w:rFonts w:ascii="Book Antiqua" w:hAnsi="Book Antiqua" w:cs="Times New Roman"/>
          <w:i/>
          <w:iCs/>
          <w:color w:val="000000"/>
          <w:vertAlign w:val="subscript"/>
          <w:lang w:val="en-US"/>
        </w:rPr>
        <w:t>i</w:t>
      </w:r>
      <w:proofErr w:type="spellEnd"/>
      <w:r w:rsidRPr="00AC0FCA">
        <w:rPr>
          <w:rFonts w:ascii="Book Antiqua" w:hAnsi="Book Antiqua" w:cs="Times New Roman"/>
          <w:color w:val="000000"/>
          <w:lang w:val="en-US"/>
        </w:rPr>
        <w:t xml:space="preserve"> is a compound parameter formed by additive genetic variance and the slope of the adaptive landscape</w:t>
      </w:r>
      <w:ins w:id="67" w:author="User15551" w:date="2021-12-16T09:24:00Z">
        <w:r w:rsidR="00FC1FFC">
          <w:rPr>
            <w:rFonts w:ascii="Book Antiqua" w:hAnsi="Book Antiqua" w:cs="Times New Roman"/>
            <w:color w:val="000000"/>
            <w:lang w:val="en-US"/>
          </w:rPr>
          <w:t xml:space="preserve"> (</w:t>
        </w:r>
        <w:proofErr w:type="spellStart"/>
        <w:r w:rsidR="00FC1FFC">
          <w:rPr>
            <w:rFonts w:ascii="Book Antiqua" w:hAnsi="Book Antiqua" w:cs="Times New Roman"/>
            <w:color w:val="000000"/>
            <w:lang w:val="en-US"/>
          </w:rPr>
          <w:t>Guimarães</w:t>
        </w:r>
        <w:proofErr w:type="spellEnd"/>
        <w:r w:rsidR="00FC1FFC">
          <w:rPr>
            <w:rFonts w:ascii="Book Antiqua" w:hAnsi="Book Antiqua" w:cs="Times New Roman"/>
            <w:color w:val="000000"/>
            <w:lang w:val="en-US"/>
          </w:rPr>
          <w:t xml:space="preserve"> et al. 2017)</w:t>
        </w:r>
      </w:ins>
      <w:r w:rsidRPr="00AC0FCA">
        <w:rPr>
          <w:rFonts w:ascii="Book Antiqua" w:hAnsi="Book Antiqua" w:cs="Times New Roman"/>
          <w:color w:val="000000"/>
          <w:lang w:val="en-US"/>
        </w:rPr>
        <w:t xml:space="preserve">. The parameter </w:t>
      </w:r>
      <w:r w:rsidR="000D26D8" w:rsidRPr="00AC0FCA">
        <w:rPr>
          <w:rFonts w:ascii="Cambria" w:hAnsi="Cambria" w:cs="Cambria"/>
          <w:i/>
          <w:iCs/>
          <w:color w:val="000000"/>
        </w:rPr>
        <w:t>ϒ</w:t>
      </w:r>
      <w:proofErr w:type="spellStart"/>
      <w:r w:rsidRPr="00AC0FCA">
        <w:rPr>
          <w:rFonts w:ascii="Book Antiqua" w:hAnsi="Book Antiqua" w:cs="Times New Roman"/>
          <w:i/>
          <w:iCs/>
          <w:color w:val="000000"/>
          <w:vertAlign w:val="subscript"/>
          <w:lang w:val="en-US"/>
        </w:rPr>
        <w:t>i</w:t>
      </w:r>
      <w:proofErr w:type="spellEnd"/>
      <w:r w:rsidRPr="00AC0FCA">
        <w:rPr>
          <w:rFonts w:ascii="Book Antiqua" w:hAnsi="Book Antiqua" w:cs="Times New Roman"/>
          <w:i/>
          <w:iCs/>
          <w:color w:val="000000"/>
          <w:lang w:val="en-US"/>
        </w:rPr>
        <w:t xml:space="preserve"> </w:t>
      </w:r>
      <w:r w:rsidRPr="00AC0FCA">
        <w:rPr>
          <w:rFonts w:ascii="Book Antiqua" w:hAnsi="Book Antiqua" w:cs="Times New Roman"/>
          <w:color w:val="000000"/>
          <w:lang w:val="en-US"/>
        </w:rPr>
        <w:t xml:space="preserve">dictates the importance of ecological interactions versus environmental factors as selective pressures. </w:t>
      </w:r>
      <w:r w:rsidRPr="00DC25B1">
        <w:rPr>
          <w:rFonts w:ascii="Book Antiqua" w:hAnsi="Book Antiqua" w:cs="Times New Roman"/>
          <w:color w:val="000000"/>
          <w:lang w:val="en-US"/>
        </w:rPr>
        <w:t>Thus, trait evolution, in our model, is defined as:</w:t>
      </w:r>
    </w:p>
    <w:p w14:paraId="4BC44405" w14:textId="5498849B" w:rsidR="00190069" w:rsidRPr="00DC25B1" w:rsidRDefault="00270574" w:rsidP="00021D0E">
      <w:pPr>
        <w:spacing w:line="480" w:lineRule="auto"/>
        <w:jc w:val="center"/>
        <w:rPr>
          <w:rFonts w:ascii="Book Antiqua" w:hAnsi="Book Antiqua"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(t+1)</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φ</m:t>
            </m:r>
          </m:e>
          <m:sub>
            <m:r>
              <w:rPr>
                <w:rFonts w:ascii="Cambria Math" w:hAnsi="Cambria Math" w:cs="Times New Roman"/>
                <w:lang w:val="en-US"/>
              </w:rPr>
              <m:t>i</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i</m:t>
                </m:r>
              </m:sub>
            </m:sSub>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m:t>
            </m:r>
          </m:sub>
          <m:sup>
            <m:r>
              <w:rPr>
                <w:rFonts w:ascii="Cambria Math" w:hAnsi="Cambria Math" w:cs="Times New Roman"/>
                <w:lang w:val="en-US"/>
              </w:rPr>
              <m:t>N</m:t>
            </m:r>
          </m:sup>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ij</m:t>
                </m:r>
              </m:sub>
              <m:sup>
                <m:d>
                  <m:dPr>
                    <m:ctrlPr>
                      <w:rPr>
                        <w:rFonts w:ascii="Cambria Math" w:hAnsi="Cambria Math" w:cs="Times New Roman"/>
                        <w:i/>
                        <w:lang w:val="en-US"/>
                      </w:rPr>
                    </m:ctrlPr>
                  </m:dPr>
                  <m:e>
                    <m:r>
                      <w:rPr>
                        <w:rFonts w:ascii="Cambria Math" w:hAnsi="Cambria Math" w:cs="Times New Roman"/>
                        <w:lang w:val="en-US"/>
                      </w:rPr>
                      <m:t>t</m:t>
                    </m:r>
                  </m:e>
                </m:d>
              </m:sup>
            </m:sSubSup>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d>
                      <m:dPr>
                        <m:ctrlPr>
                          <w:rPr>
                            <w:rFonts w:ascii="Cambria Math" w:hAnsi="Cambria Math" w:cs="Times New Roman"/>
                            <w:i/>
                            <w:lang w:val="en-US"/>
                          </w:rPr>
                        </m:ctrlPr>
                      </m:dPr>
                      <m:e>
                        <m:r>
                          <w:rPr>
                            <w:rFonts w:ascii="Cambria Math" w:hAnsi="Cambria Math" w:cs="Times New Roman"/>
                            <w:lang w:val="en-US"/>
                          </w:rPr>
                          <m:t>t</m:t>
                        </m:r>
                      </m:e>
                    </m:d>
                  </m:sup>
                </m:sSubSup>
              </m:e>
            </m:d>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ij</m:t>
                </m:r>
              </m:sub>
            </m:sSub>
            <m:sSubSup>
              <m:sSubSupPr>
                <m:ctrlPr>
                  <w:rPr>
                    <w:rFonts w:ascii="Cambria Math" w:hAnsi="Cambria Math" w:cs="Times New Roman"/>
                    <w:i/>
                    <w:lang w:val="en-US"/>
                  </w:rPr>
                </m:ctrlPr>
              </m:sSubSupPr>
              <m:e>
                <m:r>
                  <w:rPr>
                    <w:rFonts w:ascii="Cambria Math" w:hAnsi="Cambria Math" w:cs="Times New Roman"/>
                    <w:lang w:val="en-US"/>
                  </w:rPr>
                  <m:t>v</m:t>
                </m:r>
              </m:e>
              <m:sub>
                <m:r>
                  <w:rPr>
                    <w:rFonts w:ascii="Cambria Math" w:hAnsi="Cambria Math" w:cs="Times New Roman"/>
                    <w:lang w:val="en-US"/>
                  </w:rPr>
                  <m:t>ij</m:t>
                </m:r>
              </m:sub>
              <m:sup>
                <m:d>
                  <m:dPr>
                    <m:ctrlPr>
                      <w:rPr>
                        <w:rFonts w:ascii="Cambria Math" w:hAnsi="Cambria Math" w:cs="Times New Roman"/>
                        <w:i/>
                        <w:lang w:val="en-US"/>
                      </w:rPr>
                    </m:ctrlPr>
                  </m:dPr>
                  <m:e>
                    <m:r>
                      <w:rPr>
                        <w:rFonts w:ascii="Cambria Math" w:hAnsi="Cambria Math" w:cs="Times New Roman"/>
                        <w:lang w:val="en-US"/>
                      </w:rPr>
                      <m:t>t</m:t>
                    </m:r>
                  </m:e>
                </m:d>
              </m:sup>
            </m:sSubSup>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ij</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d>
                      <m:dPr>
                        <m:ctrlPr>
                          <w:rPr>
                            <w:rFonts w:ascii="Cambria Math" w:hAnsi="Cambria Math" w:cs="Times New Roman"/>
                            <w:i/>
                            <w:lang w:val="en-US"/>
                          </w:rPr>
                        </m:ctrlPr>
                      </m:dPr>
                      <m:e>
                        <m:r>
                          <w:rPr>
                            <w:rFonts w:ascii="Cambria Math" w:hAnsi="Cambria Math" w:cs="Times New Roman"/>
                            <w:lang w:val="en-US"/>
                          </w:rPr>
                          <m:t>t</m:t>
                        </m:r>
                      </m:e>
                    </m:d>
                  </m:sup>
                </m:sSubSup>
              </m:e>
            </m:d>
            <m:r>
              <w:rPr>
                <w:rFonts w:ascii="Cambria Math" w:hAnsi="Cambria Math" w:cs="Times New Roman"/>
                <w:lang w:val="en-US"/>
              </w:rPr>
              <m:t>]</m:t>
            </m:r>
          </m:e>
        </m:nary>
        <m:r>
          <w:rPr>
            <w:rFonts w:ascii="Cambria Math"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γ</m:t>
            </m:r>
          </m:e>
          <m:sub>
            <m:r>
              <w:rPr>
                <w:rFonts w:ascii="Cambria Math" w:eastAsia="Times New Roman"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r>
          <w:rPr>
            <w:rFonts w:ascii="Cambria Math" w:eastAsia="Times New Roman" w:hAnsi="Cambria Math" w:cs="Times New Roman"/>
            <w:lang w:val="en-US"/>
          </w:rPr>
          <m:t>}</m:t>
        </m:r>
      </m:oMath>
      <w:r w:rsidR="00471096" w:rsidRPr="00DC25B1">
        <w:rPr>
          <w:rFonts w:ascii="Book Antiqua" w:hAnsi="Book Antiqua" w:cs="Times New Roman"/>
          <w:lang w:val="en-US"/>
        </w:rPr>
        <w:t xml:space="preserve"> (5)</w:t>
      </w:r>
    </w:p>
    <w:p w14:paraId="0CCC6AC1" w14:textId="1C410679" w:rsidR="0025446D" w:rsidRPr="00AC0FCA" w:rsidRDefault="0025446D" w:rsidP="00AC0FCA">
      <w:pPr>
        <w:spacing w:line="480" w:lineRule="auto"/>
        <w:rPr>
          <w:rFonts w:ascii="Book Antiqua" w:eastAsia="Times New Roman" w:hAnsi="Book Antiqua" w:cs="Times New Roman"/>
          <w:color w:val="000000"/>
          <w:lang w:val="en-US"/>
        </w:rPr>
      </w:pPr>
      <w:r w:rsidRPr="00AC0FCA">
        <w:rPr>
          <w:rFonts w:ascii="Book Antiqua" w:eastAsia="Times New Roman" w:hAnsi="Book Antiqua" w:cs="Times New Roman"/>
          <w:color w:val="000000"/>
          <w:lang w:val="en-US"/>
        </w:rPr>
        <w:t xml:space="preserve">The evolutionary effects </w:t>
      </w:r>
      <w:proofErr w:type="spellStart"/>
      <w:r w:rsidRPr="00AC0FCA">
        <w:rPr>
          <w:rFonts w:ascii="Book Antiqua" w:eastAsia="Times New Roman" w:hAnsi="Book Antiqua" w:cs="Times New Roman"/>
          <w:i/>
          <w:iCs/>
          <w:color w:val="000000"/>
          <w:lang w:val="en-US"/>
        </w:rPr>
        <w:t>m</w:t>
      </w:r>
      <w:r w:rsidRPr="00AC0FCA">
        <w:rPr>
          <w:rFonts w:ascii="Book Antiqua" w:eastAsia="Times New Roman" w:hAnsi="Book Antiqua" w:cs="Times New Roman"/>
          <w:i/>
          <w:iCs/>
          <w:color w:val="000000"/>
          <w:vertAlign w:val="subscript"/>
          <w:lang w:val="en-US"/>
        </w:rPr>
        <w:t>ij</w:t>
      </w:r>
      <w:proofErr w:type="spellEnd"/>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and </w:t>
      </w:r>
      <w:proofErr w:type="spellStart"/>
      <w:r w:rsidRPr="00AC0FCA">
        <w:rPr>
          <w:rFonts w:ascii="Book Antiqua" w:eastAsia="Times New Roman" w:hAnsi="Book Antiqua" w:cs="Times New Roman"/>
          <w:i/>
          <w:iCs/>
          <w:color w:val="000000"/>
          <w:lang w:val="en-US"/>
        </w:rPr>
        <w:t>v</w:t>
      </w:r>
      <w:r w:rsidRPr="00AC0FCA">
        <w:rPr>
          <w:rFonts w:ascii="Book Antiqua" w:eastAsia="Times New Roman" w:hAnsi="Book Antiqua" w:cs="Times New Roman"/>
          <w:i/>
          <w:iCs/>
          <w:color w:val="000000"/>
          <w:vertAlign w:val="subscript"/>
          <w:lang w:val="en-US"/>
        </w:rPr>
        <w:t>ij</w:t>
      </w:r>
      <w:proofErr w:type="spellEnd"/>
      <w:r w:rsidRPr="00AC0FCA">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that affect the magnitude of trait change due to the mutualism and cheating interactions, respectively, are defined as the relative effect of species </w:t>
      </w:r>
      <w:r w:rsidRPr="00AC0FCA">
        <w:rPr>
          <w:rFonts w:ascii="Book Antiqua" w:eastAsia="Times New Roman" w:hAnsi="Book Antiqua" w:cs="Times New Roman"/>
          <w:i/>
          <w:iCs/>
          <w:color w:val="000000"/>
          <w:lang w:val="en-US"/>
        </w:rPr>
        <w:t>j</w:t>
      </w:r>
      <w:r w:rsidRPr="00AC0FCA">
        <w:rPr>
          <w:rFonts w:ascii="Book Antiqua" w:eastAsia="Times New Roman" w:hAnsi="Book Antiqua" w:cs="Times New Roman"/>
          <w:color w:val="000000"/>
          <w:lang w:val="en-US"/>
        </w:rPr>
        <w:t xml:space="preserve"> on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color w:val="000000"/>
          <w:lang w:val="en-US"/>
        </w:rPr>
        <w:t xml:space="preserve">, such that </w:t>
      </w:r>
      <w:proofErr w:type="spellStart"/>
      <w:r w:rsidRPr="00C53A4D">
        <w:rPr>
          <w:rFonts w:ascii="Book Antiqua" w:eastAsia="Times New Roman" w:hAnsi="Book Antiqua" w:cs="Times New Roman"/>
          <w:i/>
          <w:iCs/>
          <w:color w:val="000000"/>
          <w:lang w:val="en-US"/>
        </w:rPr>
        <w:t>m</w:t>
      </w:r>
      <w:r w:rsidRPr="00C53A4D">
        <w:rPr>
          <w:rFonts w:ascii="Book Antiqua" w:eastAsia="Times New Roman" w:hAnsi="Book Antiqua" w:cs="Times New Roman"/>
          <w:i/>
          <w:iCs/>
          <w:color w:val="000000"/>
          <w:vertAlign w:val="subscript"/>
          <w:lang w:val="en-US"/>
        </w:rPr>
        <w:t>ij</w:t>
      </w:r>
      <w:proofErr w:type="spellEnd"/>
      <w:r w:rsidRPr="00C53A4D">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w:t>
      </w:r>
      <w:proofErr w:type="spellStart"/>
      <w:r w:rsidRPr="00C53A4D">
        <w:rPr>
          <w:rFonts w:ascii="Book Antiqua" w:eastAsia="Times New Roman" w:hAnsi="Book Antiqua" w:cs="Times New Roman"/>
          <w:i/>
          <w:iCs/>
          <w:color w:val="000000"/>
          <w:lang w:val="en-US"/>
        </w:rPr>
        <w:t>a</w:t>
      </w:r>
      <w:r w:rsidRPr="00C53A4D">
        <w:rPr>
          <w:rFonts w:ascii="Book Antiqua" w:eastAsia="Times New Roman" w:hAnsi="Book Antiqua" w:cs="Times New Roman"/>
          <w:i/>
          <w:iCs/>
          <w:color w:val="000000"/>
          <w:vertAlign w:val="subscript"/>
          <w:lang w:val="en-US"/>
        </w:rPr>
        <w:t>mij</w:t>
      </w:r>
      <w:r w:rsidRPr="00C53A4D">
        <w:rPr>
          <w:rFonts w:ascii="Book Antiqua" w:eastAsia="Times New Roman" w:hAnsi="Book Antiqua" w:cs="Times New Roman"/>
          <w:i/>
          <w:iCs/>
          <w:color w:val="000000"/>
          <w:lang w:val="en-US"/>
        </w:rPr>
        <w:t>q</w:t>
      </w:r>
      <w:r w:rsidRPr="00C53A4D">
        <w:rPr>
          <w:rFonts w:ascii="Book Antiqua" w:eastAsia="Times New Roman" w:hAnsi="Book Antiqua" w:cs="Times New Roman"/>
          <w:i/>
          <w:iCs/>
          <w:color w:val="000000"/>
          <w:vertAlign w:val="subscript"/>
          <w:lang w:val="en-US"/>
        </w:rPr>
        <w:t>ij</w:t>
      </w:r>
      <w:proofErr w:type="spellEnd"/>
      <w:r w:rsidRPr="00C53A4D">
        <w:rPr>
          <w:rFonts w:ascii="Book Antiqua" w:eastAsia="Times New Roman" w:hAnsi="Book Antiqua" w:cs="Times New Roman"/>
          <w:i/>
          <w:iCs/>
          <w:color w:val="000000"/>
          <w:vertAlign w:val="superscript"/>
          <w:lang w:val="en-US"/>
        </w:rPr>
        <w:t>(</w:t>
      </w:r>
      <w:r w:rsidR="00107D5B" w:rsidRPr="00C53A4D">
        <w:rPr>
          <w:rFonts w:ascii="Book Antiqua" w:eastAsia="Times New Roman" w:hAnsi="Book Antiqua" w:cs="Times New Roman"/>
          <w:i/>
          <w:iCs/>
          <w:color w:val="000000"/>
          <w:vertAlign w:val="superscript"/>
          <w:lang w:val="en-US"/>
        </w:rPr>
        <w:t>t)</w:t>
      </w:r>
      <w:r w:rsidR="00107D5B" w:rsidRPr="00AC0FCA">
        <w:rPr>
          <w:rFonts w:ascii="Book Antiqua" w:eastAsia="Times New Roman" w:hAnsi="Book Antiqua" w:cs="Times New Roman"/>
          <w:color w:val="000000"/>
          <w:lang w:val="en-US"/>
        </w:rPr>
        <w:t xml:space="preserve"> and</w:t>
      </w:r>
      <w:r w:rsidRPr="00AC0FCA">
        <w:rPr>
          <w:rFonts w:ascii="Book Antiqua" w:eastAsia="Times New Roman" w:hAnsi="Book Antiqua" w:cs="Times New Roman"/>
          <w:color w:val="000000"/>
          <w:lang w:val="en-US"/>
        </w:rPr>
        <w:t xml:space="preserve"> </w:t>
      </w:r>
      <w:proofErr w:type="spellStart"/>
      <w:r w:rsidRPr="00C53A4D">
        <w:rPr>
          <w:rFonts w:ascii="Book Antiqua" w:eastAsia="Times New Roman" w:hAnsi="Book Antiqua" w:cs="Times New Roman"/>
          <w:i/>
          <w:iCs/>
          <w:color w:val="000000"/>
          <w:lang w:val="en-US"/>
        </w:rPr>
        <w:t>v</w:t>
      </w:r>
      <w:r w:rsidRPr="00C53A4D">
        <w:rPr>
          <w:rFonts w:ascii="Book Antiqua" w:eastAsia="Times New Roman" w:hAnsi="Book Antiqua" w:cs="Times New Roman"/>
          <w:i/>
          <w:iCs/>
          <w:color w:val="000000"/>
          <w:vertAlign w:val="subscript"/>
          <w:lang w:val="en-US"/>
        </w:rPr>
        <w:t>ij</w:t>
      </w:r>
      <w:proofErr w:type="spellEnd"/>
      <w:r w:rsidRPr="00C53A4D">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w:t>
      </w:r>
      <w:proofErr w:type="spellStart"/>
      <w:r w:rsidRPr="00C53A4D">
        <w:rPr>
          <w:rFonts w:ascii="Book Antiqua" w:eastAsia="Times New Roman" w:hAnsi="Book Antiqua" w:cs="Times New Roman"/>
          <w:i/>
          <w:iCs/>
          <w:color w:val="000000"/>
          <w:lang w:val="en-US"/>
        </w:rPr>
        <w:t>a</w:t>
      </w:r>
      <w:r w:rsidRPr="00C53A4D">
        <w:rPr>
          <w:rFonts w:ascii="Book Antiqua" w:eastAsia="Times New Roman" w:hAnsi="Book Antiqua" w:cs="Times New Roman"/>
          <w:i/>
          <w:iCs/>
          <w:color w:val="000000"/>
          <w:vertAlign w:val="subscript"/>
          <w:lang w:val="en-US"/>
        </w:rPr>
        <w:t>vij</w:t>
      </w:r>
      <w:r w:rsidRPr="00C53A4D">
        <w:rPr>
          <w:rFonts w:ascii="Book Antiqua" w:eastAsia="Times New Roman" w:hAnsi="Book Antiqua" w:cs="Times New Roman"/>
          <w:i/>
          <w:iCs/>
          <w:color w:val="000000"/>
          <w:lang w:val="en-US"/>
        </w:rPr>
        <w:t>q</w:t>
      </w:r>
      <w:r w:rsidRPr="00C53A4D">
        <w:rPr>
          <w:rFonts w:ascii="Book Antiqua" w:eastAsia="Times New Roman" w:hAnsi="Book Antiqua" w:cs="Times New Roman"/>
          <w:i/>
          <w:iCs/>
          <w:color w:val="000000"/>
          <w:vertAlign w:val="subscript"/>
          <w:lang w:val="en-US"/>
        </w:rPr>
        <w:t>ij</w:t>
      </w:r>
      <w:proofErr w:type="spellEnd"/>
      <w:r w:rsidRPr="00C53A4D">
        <w:rPr>
          <w:rFonts w:ascii="Book Antiqua" w:eastAsia="Times New Roman" w:hAnsi="Book Antiqua" w:cs="Times New Roman"/>
          <w:i/>
          <w:iCs/>
          <w:color w:val="000000"/>
          <w:vertAlign w:val="superscript"/>
          <w:lang w:val="en-US"/>
        </w:rPr>
        <w:t>(t)</w:t>
      </w:r>
      <w:r w:rsidR="0020378B" w:rsidRPr="00AC0FCA">
        <w:rPr>
          <w:rFonts w:ascii="Book Antiqua" w:eastAsia="Times New Roman" w:hAnsi="Book Antiqua" w:cs="Times New Roman"/>
          <w:color w:val="000000"/>
          <w:lang w:val="en-US"/>
        </w:rPr>
        <w:t>.</w:t>
      </w:r>
      <w:r w:rsidR="007E50A1">
        <w:rPr>
          <w:rFonts w:ascii="Book Antiqua" w:eastAsia="Times New Roman" w:hAnsi="Book Antiqua" w:cs="Times New Roman"/>
          <w:color w:val="000000"/>
          <w:lang w:val="en-US"/>
        </w:rPr>
        <w:t xml:space="preserve"> The terms</w:t>
      </w:r>
      <w:r w:rsidR="0020378B" w:rsidRPr="00AC0FCA">
        <w:rPr>
          <w:rFonts w:ascii="Book Antiqua" w:eastAsia="Times New Roman" w:hAnsi="Book Antiqua" w:cs="Times New Roman"/>
          <w:color w:val="000000"/>
          <w:lang w:val="en-US"/>
        </w:rPr>
        <w:t xml:space="preserve"> </w:t>
      </w:r>
      <w:proofErr w:type="spellStart"/>
      <w:r w:rsidRPr="00C53A4D">
        <w:rPr>
          <w:rFonts w:ascii="Book Antiqua" w:eastAsia="Times New Roman" w:hAnsi="Book Antiqua" w:cs="Times New Roman"/>
          <w:i/>
          <w:iCs/>
          <w:color w:val="000000"/>
          <w:lang w:val="en-US"/>
        </w:rPr>
        <w:t>a</w:t>
      </w:r>
      <w:r w:rsidRPr="00C53A4D">
        <w:rPr>
          <w:rFonts w:ascii="Book Antiqua" w:eastAsia="Times New Roman" w:hAnsi="Book Antiqua" w:cs="Times New Roman"/>
          <w:i/>
          <w:iCs/>
          <w:color w:val="000000"/>
          <w:vertAlign w:val="subscript"/>
          <w:lang w:val="en-US"/>
        </w:rPr>
        <w:t>mij</w:t>
      </w:r>
      <w:proofErr w:type="spellEnd"/>
      <w:r w:rsidRPr="00AC0FCA">
        <w:rPr>
          <w:rFonts w:ascii="Book Antiqua" w:eastAsia="Times New Roman" w:hAnsi="Book Antiqua" w:cs="Times New Roman"/>
          <w:color w:val="000000"/>
          <w:lang w:val="en-US"/>
        </w:rPr>
        <w:t xml:space="preserve"> and </w:t>
      </w:r>
      <w:proofErr w:type="spellStart"/>
      <w:r w:rsidRPr="00C53A4D">
        <w:rPr>
          <w:rFonts w:ascii="Book Antiqua" w:eastAsia="Times New Roman" w:hAnsi="Book Antiqua" w:cs="Times New Roman"/>
          <w:i/>
          <w:iCs/>
          <w:color w:val="000000"/>
          <w:lang w:val="en-US"/>
        </w:rPr>
        <w:t>a</w:t>
      </w:r>
      <w:r w:rsidRPr="00C53A4D">
        <w:rPr>
          <w:rFonts w:ascii="Book Antiqua" w:eastAsia="Times New Roman" w:hAnsi="Book Antiqua" w:cs="Times New Roman"/>
          <w:i/>
          <w:iCs/>
          <w:color w:val="000000"/>
          <w:vertAlign w:val="subscript"/>
          <w:lang w:val="en-US"/>
        </w:rPr>
        <w:t>vij</w:t>
      </w:r>
      <w:proofErr w:type="spellEnd"/>
      <w:r w:rsidRPr="00AC0FCA">
        <w:rPr>
          <w:rFonts w:ascii="Book Antiqua" w:eastAsia="Times New Roman" w:hAnsi="Book Antiqua" w:cs="Times New Roman"/>
          <w:color w:val="000000"/>
          <w:lang w:val="en-US"/>
        </w:rPr>
        <w:t xml:space="preserve"> depict, respectively, the presence of a mutualistic or a cheating interaction between species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color w:val="000000"/>
          <w:lang w:val="en-US"/>
        </w:rPr>
        <w:t xml:space="preserve"> and </w:t>
      </w:r>
      <w:r w:rsidRPr="00AC0FCA">
        <w:rPr>
          <w:rFonts w:ascii="Book Antiqua" w:eastAsia="Times New Roman" w:hAnsi="Book Antiqua" w:cs="Times New Roman"/>
          <w:i/>
          <w:iCs/>
          <w:color w:val="000000"/>
          <w:lang w:val="en-US"/>
        </w:rPr>
        <w:t>j</w:t>
      </w:r>
      <w:r w:rsidRPr="00AC0FCA">
        <w:rPr>
          <w:rFonts w:ascii="Book Antiqua" w:eastAsia="Times New Roman" w:hAnsi="Book Antiqua" w:cs="Times New Roman"/>
          <w:color w:val="000000"/>
          <w:lang w:val="en-US"/>
        </w:rPr>
        <w:t xml:space="preserve">. The term </w:t>
      </w:r>
      <w:proofErr w:type="spellStart"/>
      <w:r w:rsidRPr="00C53A4D">
        <w:rPr>
          <w:rFonts w:ascii="Book Antiqua" w:eastAsia="Times New Roman" w:hAnsi="Book Antiqua" w:cs="Times New Roman"/>
          <w:i/>
          <w:iCs/>
          <w:color w:val="000000"/>
          <w:lang w:val="en-US"/>
        </w:rPr>
        <w:t>q</w:t>
      </w:r>
      <w:r w:rsidRPr="00C53A4D">
        <w:rPr>
          <w:rFonts w:ascii="Book Antiqua" w:eastAsia="Times New Roman" w:hAnsi="Book Antiqua" w:cs="Times New Roman"/>
          <w:i/>
          <w:iCs/>
          <w:color w:val="000000"/>
          <w:vertAlign w:val="subscript"/>
          <w:lang w:val="en-US"/>
        </w:rPr>
        <w:t>ij</w:t>
      </w:r>
      <w:proofErr w:type="spellEnd"/>
      <w:r w:rsidRPr="00C53A4D">
        <w:rPr>
          <w:rFonts w:ascii="Book Antiqua" w:eastAsia="Times New Roman" w:hAnsi="Book Antiqua" w:cs="Times New Roman"/>
          <w:i/>
          <w:iCs/>
          <w:color w:val="000000"/>
          <w:vertAlign w:val="superscript"/>
          <w:lang w:val="en-US"/>
        </w:rPr>
        <w:t>(t)</w:t>
      </w:r>
      <w:r w:rsidRPr="00AC0FCA">
        <w:rPr>
          <w:rFonts w:ascii="Book Antiqua" w:eastAsia="Times New Roman" w:hAnsi="Book Antiqua" w:cs="Times New Roman"/>
          <w:color w:val="000000"/>
          <w:lang w:val="en-US"/>
        </w:rPr>
        <w:t xml:space="preserve"> is defined as:</w:t>
      </w:r>
    </w:p>
    <w:p w14:paraId="7B3E775F" w14:textId="31182116" w:rsidR="0025446D" w:rsidRPr="00AC0FCA" w:rsidRDefault="00270574" w:rsidP="00021D0E">
      <w:pPr>
        <w:spacing w:line="480" w:lineRule="auto"/>
        <w:jc w:val="center"/>
        <w:rPr>
          <w:rFonts w:ascii="Book Antiqua" w:eastAsia="Times New Roman" w:hAnsi="Book Antiqua" w:cs="Times New Roman"/>
          <w:lang w:val="en-US"/>
        </w:rPr>
      </w:p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q</m:t>
            </m:r>
          </m:e>
          <m:sub>
            <m:r>
              <w:rPr>
                <w:rFonts w:ascii="Cambria Math" w:eastAsia="Times New Roman" w:hAnsi="Cambria Math" w:cs="Times New Roman"/>
                <w:lang w:val="en-US"/>
              </w:rPr>
              <m:t>ij</m:t>
            </m:r>
          </m:sub>
          <m:sup>
            <m:r>
              <w:rPr>
                <w:rFonts w:ascii="Cambria Math" w:eastAsia="Times New Roman" w:hAnsi="Cambria Math" w:cs="Times New Roman"/>
                <w:lang w:val="en-US"/>
              </w:rPr>
              <m:t>(t)</m:t>
            </m:r>
          </m:sup>
        </m:sSubSup>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e</m:t>
                </m:r>
              </m:e>
              <m:sup>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-α(</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Z</m:t>
                        </m:r>
                      </m:e>
                      <m:sub>
                        <m:r>
                          <w:rPr>
                            <w:rFonts w:ascii="Cambria Math" w:eastAsia="Times New Roman" w:hAnsi="Cambria Math" w:cs="Times New Roman"/>
                            <w:lang w:val="en-US"/>
                          </w:rPr>
                          <m:t>j</m:t>
                        </m:r>
                      </m:sub>
                      <m:sup>
                        <m:d>
                          <m:dPr>
                            <m:ctrlPr>
                              <w:rPr>
                                <w:rFonts w:ascii="Cambria Math" w:eastAsia="Times New Roman" w:hAnsi="Cambria Math" w:cs="Times New Roman"/>
                                <w:i/>
                                <w:lang w:val="en-US"/>
                              </w:rPr>
                            </m:ctrlPr>
                          </m:dPr>
                          <m:e>
                            <m:r>
                              <w:rPr>
                                <w:rFonts w:ascii="Cambria Math" w:eastAsia="Times New Roman" w:hAnsi="Cambria Math" w:cs="Times New Roman"/>
                                <w:lang w:val="en-US"/>
                              </w:rPr>
                              <m:t>t</m:t>
                            </m:r>
                          </m:e>
                        </m:d>
                      </m:sup>
                    </m:sSubSup>
                    <m:r>
                      <w:rPr>
                        <w:rFonts w:ascii="Cambria Math" w:eastAsia="Times New Roman" w:hAnsi="Cambria Math" w:cs="Times New Roman"/>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Z</m:t>
                        </m:r>
                      </m:e>
                      <m:sub>
                        <m:r>
                          <w:rPr>
                            <w:rFonts w:ascii="Cambria Math" w:eastAsia="Times New Roman" w:hAnsi="Cambria Math" w:cs="Times New Roman"/>
                            <w:lang w:val="en-US"/>
                          </w:rPr>
                          <m:t>i</m:t>
                        </m:r>
                      </m:sub>
                      <m:sup>
                        <m:r>
                          <w:rPr>
                            <w:rFonts w:ascii="Cambria Math" w:eastAsia="Times New Roman" w:hAnsi="Cambria Math" w:cs="Times New Roman"/>
                            <w:lang w:val="en-US"/>
                          </w:rPr>
                          <m:t>(t)</m:t>
                        </m:r>
                      </m:sup>
                    </m:sSubSup>
                  </m:e>
                  <m:sup>
                    <m:r>
                      <w:rPr>
                        <w:rFonts w:ascii="Cambria Math" w:eastAsia="Times New Roman" w:hAnsi="Cambria Math" w:cs="Times New Roman"/>
                        <w:lang w:val="en-US"/>
                      </w:rPr>
                      <m:t>2</m:t>
                    </m:r>
                  </m:sup>
                </m:sSup>
              </m:sup>
            </m:sSup>
          </m:num>
          <m:den>
            <m:nary>
              <m:naryPr>
                <m:chr m:val="∑"/>
                <m:limLoc m:val="undOvr"/>
                <m:supHide m:val="1"/>
                <m:ctrlPr>
                  <w:rPr>
                    <w:rFonts w:ascii="Cambria Math" w:eastAsia="Times New Roman" w:hAnsi="Cambria Math" w:cs="Times New Roman"/>
                    <w:i/>
                    <w:lang w:val="en-US"/>
                  </w:rPr>
                </m:ctrlPr>
              </m:naryPr>
              <m:sub>
                <m:r>
                  <w:rPr>
                    <w:rFonts w:ascii="Cambria Math" w:eastAsia="Times New Roman" w:hAnsi="Cambria Math" w:cs="Times New Roman"/>
                    <w:lang w:val="en-US"/>
                  </w:rPr>
                  <m:t>k, i ≠k</m:t>
                </m:r>
              </m:sub>
              <m:sup/>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a</m:t>
                    </m:r>
                  </m:e>
                  <m:sub>
                    <m:r>
                      <w:rPr>
                        <w:rFonts w:ascii="Cambria Math" w:eastAsia="Times New Roman" w:hAnsi="Cambria Math" w:cs="Times New Roman"/>
                        <w:lang w:val="en-US"/>
                      </w:rPr>
                      <m:t>ik</m:t>
                    </m:r>
                  </m:sub>
                </m:sSub>
                <m:r>
                  <w:rPr>
                    <w:rFonts w:ascii="Cambria Math" w:eastAsia="Times New Roman" w:hAnsi="Cambria Math" w:cs="Times New Roman"/>
                    <w:lang w:val="en-US"/>
                  </w:rPr>
                  <m:t xml:space="preserve"> </m:t>
                </m:r>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e</m:t>
                    </m:r>
                  </m:e>
                  <m:sup>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-α(</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Z</m:t>
                            </m:r>
                          </m:e>
                          <m:sub>
                            <m:r>
                              <w:rPr>
                                <w:rFonts w:ascii="Cambria Math" w:eastAsia="Times New Roman" w:hAnsi="Cambria Math" w:cs="Times New Roman"/>
                                <w:lang w:val="en-US"/>
                              </w:rPr>
                              <m:t>j</m:t>
                            </m:r>
                          </m:sub>
                          <m:sup>
                            <m:d>
                              <m:dPr>
                                <m:ctrlPr>
                                  <w:rPr>
                                    <w:rFonts w:ascii="Cambria Math" w:eastAsia="Times New Roman" w:hAnsi="Cambria Math" w:cs="Times New Roman"/>
                                    <w:i/>
                                    <w:lang w:val="en-US"/>
                                  </w:rPr>
                                </m:ctrlPr>
                              </m:dPr>
                              <m:e>
                                <m:r>
                                  <w:rPr>
                                    <w:rFonts w:ascii="Cambria Math" w:eastAsia="Times New Roman" w:hAnsi="Cambria Math" w:cs="Times New Roman"/>
                                    <w:lang w:val="en-US"/>
                                  </w:rPr>
                                  <m:t>t</m:t>
                                </m:r>
                              </m:e>
                            </m:d>
                          </m:sup>
                        </m:sSubSup>
                        <m:r>
                          <w:rPr>
                            <w:rFonts w:ascii="Cambria Math" w:eastAsia="Times New Roman" w:hAnsi="Cambria Math" w:cs="Times New Roman"/>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Z</m:t>
                            </m:r>
                          </m:e>
                          <m:sub>
                            <m:r>
                              <w:rPr>
                                <w:rFonts w:ascii="Cambria Math" w:eastAsia="Times New Roman" w:hAnsi="Cambria Math" w:cs="Times New Roman"/>
                                <w:lang w:val="en-US"/>
                              </w:rPr>
                              <m:t>i</m:t>
                            </m:r>
                          </m:sub>
                          <m:sup>
                            <m:r>
                              <w:rPr>
                                <w:rFonts w:ascii="Cambria Math" w:eastAsia="Times New Roman" w:hAnsi="Cambria Math" w:cs="Times New Roman"/>
                                <w:lang w:val="en-US"/>
                              </w:rPr>
                              <m:t>(t)</m:t>
                            </m:r>
                          </m:sup>
                        </m:sSubSup>
                      </m:e>
                      <m:sup>
                        <m:r>
                          <w:rPr>
                            <w:rFonts w:ascii="Cambria Math" w:eastAsia="Times New Roman" w:hAnsi="Cambria Math" w:cs="Times New Roman"/>
                            <w:lang w:val="en-US"/>
                          </w:rPr>
                          <m:t>2</m:t>
                        </m:r>
                      </m:sup>
                    </m:sSup>
                  </m:sup>
                </m:sSup>
              </m:e>
            </m:nary>
          </m:den>
        </m:f>
      </m:oMath>
      <w:r w:rsidR="002953B5" w:rsidRPr="00AC0FCA">
        <w:rPr>
          <w:rFonts w:ascii="Book Antiqua" w:eastAsia="Times New Roman" w:hAnsi="Book Antiqua" w:cs="Times New Roman"/>
          <w:lang w:val="en-US"/>
        </w:rPr>
        <w:t xml:space="preserve"> (6)</w:t>
      </w:r>
    </w:p>
    <w:p w14:paraId="52E4878A" w14:textId="0D735C65" w:rsidR="00CD5FFE" w:rsidRDefault="00273538" w:rsidP="00CD5FFE">
      <w:pPr>
        <w:spacing w:line="480" w:lineRule="auto"/>
        <w:rPr>
          <w:rFonts w:ascii="Book Antiqua" w:hAnsi="Book Antiqua" w:cs="Times New Roman"/>
          <w:lang w:val="en-US"/>
        </w:rPr>
      </w:pPr>
      <w:r w:rsidRPr="00AC0FCA">
        <w:rPr>
          <w:rFonts w:ascii="Book Antiqua" w:hAnsi="Book Antiqua" w:cs="Times New Roman"/>
          <w:color w:val="000000"/>
          <w:lang w:val="en-US"/>
        </w:rPr>
        <w:t>where the parameter</w:t>
      </w:r>
      <w:r w:rsidR="002C034D">
        <w:rPr>
          <w:rFonts w:ascii="Book Antiqua" w:hAnsi="Book Antiqua" w:cs="Times New Roman"/>
          <w:color w:val="000000"/>
          <w:lang w:val="en-US"/>
        </w:rPr>
        <w:t xml:space="preserve"> </w:t>
      </w:r>
      <m:oMath>
        <m:r>
          <w:rPr>
            <w:rFonts w:ascii="Cambria Math" w:hAnsi="Cambria Math" w:cs="Times New Roman"/>
            <w:color w:val="000000"/>
            <w:lang w:val="en-US"/>
          </w:rPr>
          <m:t>α</m:t>
        </m:r>
      </m:oMath>
      <w:r w:rsidRPr="00AC0FCA">
        <w:rPr>
          <w:rFonts w:ascii="Book Antiqua" w:hAnsi="Book Antiqua" w:cs="Times New Roman"/>
          <w:color w:val="000000"/>
          <w:lang w:val="en-US"/>
        </w:rPr>
        <w:t xml:space="preserve"> controls the sensitivity of the evolutionary effect due to trait matching between species </w:t>
      </w:r>
      <w:proofErr w:type="spellStart"/>
      <w:r w:rsidRPr="00AC0FCA">
        <w:rPr>
          <w:rFonts w:ascii="Book Antiqua" w:hAnsi="Book Antiqua" w:cs="Times New Roman"/>
          <w:i/>
          <w:iCs/>
          <w:color w:val="000000"/>
          <w:lang w:val="en-US"/>
        </w:rPr>
        <w:t>i</w:t>
      </w:r>
      <w:proofErr w:type="spellEnd"/>
      <w:r w:rsidRPr="00AC0FCA">
        <w:rPr>
          <w:rFonts w:ascii="Book Antiqua" w:hAnsi="Book Antiqua" w:cs="Times New Roman"/>
          <w:color w:val="000000"/>
          <w:lang w:val="en-US"/>
        </w:rPr>
        <w:t xml:space="preserve"> and </w:t>
      </w:r>
      <w:r w:rsidRPr="00AC0FCA">
        <w:rPr>
          <w:rFonts w:ascii="Book Antiqua" w:hAnsi="Book Antiqua" w:cs="Times New Roman"/>
          <w:i/>
          <w:iCs/>
          <w:color w:val="000000"/>
          <w:lang w:val="en-US"/>
        </w:rPr>
        <w:t>j</w:t>
      </w:r>
      <w:r w:rsidRPr="00AC0FCA">
        <w:rPr>
          <w:rFonts w:ascii="Book Antiqua" w:hAnsi="Book Antiqua" w:cs="Times New Roman"/>
          <w:color w:val="000000"/>
          <w:lang w:val="en-US"/>
        </w:rPr>
        <w:t xml:space="preserve"> and </w:t>
      </w:r>
      <w:proofErr w:type="spellStart"/>
      <w:r w:rsidRPr="00C53A4D">
        <w:rPr>
          <w:rFonts w:ascii="Book Antiqua" w:hAnsi="Book Antiqua" w:cs="Times New Roman"/>
          <w:i/>
          <w:iCs/>
          <w:color w:val="000000"/>
          <w:lang w:val="en-US"/>
        </w:rPr>
        <w:t>a</w:t>
      </w:r>
      <w:r w:rsidRPr="00C53A4D">
        <w:rPr>
          <w:rFonts w:ascii="Book Antiqua" w:hAnsi="Book Antiqua" w:cs="Times New Roman"/>
          <w:i/>
          <w:iCs/>
          <w:color w:val="000000"/>
          <w:vertAlign w:val="subscript"/>
          <w:lang w:val="en-US"/>
        </w:rPr>
        <w:t>ik</w:t>
      </w:r>
      <w:proofErr w:type="spellEnd"/>
      <w:r w:rsidRPr="00AC0FCA">
        <w:rPr>
          <w:rFonts w:ascii="Book Antiqua" w:hAnsi="Book Antiqua" w:cs="Times New Roman"/>
          <w:color w:val="000000"/>
          <w:lang w:val="en-US"/>
        </w:rPr>
        <w:t xml:space="preserve">=1 if there is a mutualistic or a cheating interaction </w:t>
      </w:r>
      <w:r w:rsidR="00107D5B" w:rsidRPr="00AC0FCA">
        <w:rPr>
          <w:rFonts w:ascii="Book Antiqua" w:hAnsi="Book Antiqua" w:cs="Times New Roman"/>
          <w:color w:val="000000"/>
          <w:lang w:val="en-US"/>
        </w:rPr>
        <w:t xml:space="preserve">between </w:t>
      </w:r>
      <w:proofErr w:type="spellStart"/>
      <w:r w:rsidR="00107D5B" w:rsidRPr="00DB2EDE">
        <w:rPr>
          <w:rFonts w:ascii="Book Antiqua" w:hAnsi="Book Antiqua" w:cs="Times New Roman"/>
          <w:i/>
          <w:iCs/>
          <w:color w:val="000000"/>
          <w:lang w:val="en-US"/>
          <w:rPrChange w:id="68" w:author="User15551" w:date="2021-12-16T21:07:00Z">
            <w:rPr>
              <w:rFonts w:ascii="Book Antiqua" w:hAnsi="Book Antiqua" w:cs="Times New Roman"/>
              <w:color w:val="000000"/>
              <w:lang w:val="en-US"/>
            </w:rPr>
          </w:rPrChange>
        </w:rPr>
        <w:t>i</w:t>
      </w:r>
      <w:proofErr w:type="spellEnd"/>
      <w:r w:rsidRPr="00AC0FCA">
        <w:rPr>
          <w:rFonts w:ascii="Book Antiqua" w:hAnsi="Book Antiqua" w:cs="Times New Roman"/>
          <w:color w:val="000000"/>
          <w:lang w:val="en-US"/>
        </w:rPr>
        <w:t xml:space="preserve"> and </w:t>
      </w:r>
      <w:r w:rsidRPr="00AC0FCA">
        <w:rPr>
          <w:rFonts w:ascii="Book Antiqua" w:hAnsi="Book Antiqua" w:cs="Times New Roman"/>
          <w:i/>
          <w:iCs/>
          <w:color w:val="000000"/>
          <w:lang w:val="en-US"/>
        </w:rPr>
        <w:t>k</w:t>
      </w:r>
      <w:r w:rsidRPr="00AC0FCA">
        <w:rPr>
          <w:rFonts w:ascii="Book Antiqua" w:hAnsi="Book Antiqua" w:cs="Times New Roman"/>
          <w:color w:val="000000"/>
          <w:lang w:val="en-US"/>
        </w:rPr>
        <w:t xml:space="preserve"> and </w:t>
      </w:r>
      <w:proofErr w:type="spellStart"/>
      <w:r w:rsidRPr="00C53A4D">
        <w:rPr>
          <w:rFonts w:ascii="Book Antiqua" w:hAnsi="Book Antiqua" w:cs="Times New Roman"/>
          <w:i/>
          <w:iCs/>
          <w:color w:val="000000"/>
          <w:lang w:val="en-US"/>
        </w:rPr>
        <w:t>a</w:t>
      </w:r>
      <w:r w:rsidRPr="00C53A4D">
        <w:rPr>
          <w:rFonts w:ascii="Book Antiqua" w:hAnsi="Book Antiqua" w:cs="Times New Roman"/>
          <w:i/>
          <w:iCs/>
          <w:color w:val="000000"/>
          <w:vertAlign w:val="subscript"/>
          <w:lang w:val="en-US"/>
        </w:rPr>
        <w:t>ik</w:t>
      </w:r>
      <w:proofErr w:type="spellEnd"/>
      <w:r w:rsidRPr="00AC0FCA">
        <w:rPr>
          <w:rFonts w:ascii="Book Antiqua" w:hAnsi="Book Antiqua" w:cs="Times New Roman"/>
          <w:color w:val="000000"/>
          <w:lang w:val="en-US"/>
        </w:rPr>
        <w:t xml:space="preserve"> = 0, otherwise.</w:t>
      </w:r>
      <w:r w:rsidR="00CD5FFE">
        <w:rPr>
          <w:rFonts w:ascii="Book Antiqua" w:hAnsi="Book Antiqua" w:cs="Times New Roman"/>
          <w:color w:val="000000"/>
          <w:lang w:val="en-US"/>
        </w:rPr>
        <w:t xml:space="preserve"> </w:t>
      </w:r>
      <w:r w:rsidR="00CD5FFE" w:rsidRPr="00AC0FCA">
        <w:rPr>
          <w:rFonts w:ascii="Book Antiqua" w:hAnsi="Book Antiqua" w:cs="Times New Roman"/>
          <w:color w:val="000000"/>
          <w:shd w:val="clear" w:color="auto" w:fill="FFFFFF"/>
          <w:lang w:val="en-US"/>
        </w:rPr>
        <w:t>The values and the description of the model parameters are depicted in Table 1</w:t>
      </w:r>
      <w:r w:rsidR="0077255D">
        <w:rPr>
          <w:rFonts w:ascii="Book Antiqua" w:hAnsi="Book Antiqua" w:cs="Times New Roman"/>
          <w:lang w:val="en-US"/>
        </w:rPr>
        <w:t>.</w:t>
      </w:r>
    </w:p>
    <w:p w14:paraId="1DAC3595" w14:textId="77777777" w:rsidR="0077255D" w:rsidRPr="00CD5FFE" w:rsidRDefault="0077255D" w:rsidP="00CD5FFE">
      <w:pPr>
        <w:spacing w:line="480" w:lineRule="auto"/>
        <w:rPr>
          <w:rFonts w:ascii="Book Antiqua" w:hAnsi="Book Antiqua" w:cs="Times New Roman"/>
          <w:lang w:val="en-US"/>
        </w:rPr>
      </w:pPr>
    </w:p>
    <w:p w14:paraId="18703C84" w14:textId="77777777" w:rsidR="00273538" w:rsidRPr="00AC0FCA" w:rsidRDefault="00273538" w:rsidP="00AC0FCA">
      <w:pPr>
        <w:spacing w:line="480" w:lineRule="auto"/>
        <w:rPr>
          <w:rFonts w:ascii="Book Antiqua" w:hAnsi="Book Antiqua" w:cs="Times New Roman"/>
          <w:lang w:val="en-US"/>
        </w:rPr>
      </w:pPr>
      <w:r w:rsidRPr="00AC0FCA">
        <w:rPr>
          <w:rFonts w:ascii="Book Antiqua" w:hAnsi="Book Antiqua" w:cs="Times New Roman"/>
          <w:i/>
          <w:iCs/>
          <w:color w:val="000000"/>
          <w:lang w:val="en-US"/>
        </w:rPr>
        <w:t>Mutualistic networks</w:t>
      </w:r>
    </w:p>
    <w:p w14:paraId="24CE6554" w14:textId="1CB1FDEA" w:rsidR="00273538" w:rsidRPr="00AC0FCA" w:rsidRDefault="00273538" w:rsidP="00AC0FCA">
      <w:pPr>
        <w:spacing w:line="480" w:lineRule="auto"/>
        <w:rPr>
          <w:rFonts w:ascii="Book Antiqua" w:hAnsi="Book Antiqua" w:cs="Times New Roman"/>
          <w:lang w:val="en-US"/>
        </w:rPr>
      </w:pPr>
      <w:r w:rsidRPr="00AC0FCA">
        <w:rPr>
          <w:rFonts w:ascii="Book Antiqua" w:hAnsi="Book Antiqua" w:cs="Times New Roman"/>
          <w:color w:val="000000"/>
          <w:lang w:val="en-US"/>
        </w:rPr>
        <w:t>We use 24 empirical mutualistic networks available at the databases Web of Life (</w:t>
      </w:r>
      <w:r w:rsidR="00270574">
        <w:fldChar w:fldCharType="begin"/>
      </w:r>
      <w:r w:rsidR="00270574" w:rsidRPr="00C507A1">
        <w:rPr>
          <w:lang w:val="en-US"/>
          <w:rPrChange w:id="69" w:author="User15551" w:date="2021-12-16T08:49:00Z">
            <w:rPr/>
          </w:rPrChange>
        </w:rPr>
        <w:instrText xml:space="preserve"> HYPERLINK "http://www.web-of-life.es/" </w:instrText>
      </w:r>
      <w:r w:rsidR="00270574">
        <w:fldChar w:fldCharType="separate"/>
      </w:r>
      <w:r w:rsidRPr="00AC0FCA">
        <w:rPr>
          <w:rFonts w:ascii="Book Antiqua" w:hAnsi="Book Antiqua" w:cs="Times New Roman"/>
          <w:color w:val="000000"/>
          <w:u w:val="single"/>
          <w:lang w:val="en-US"/>
        </w:rPr>
        <w:t>http://www.web-of-life.es/</w:t>
      </w:r>
      <w:r w:rsidR="00270574">
        <w:rPr>
          <w:rFonts w:ascii="Book Antiqua" w:hAnsi="Book Antiqua" w:cs="Times New Roman"/>
          <w:color w:val="000000"/>
          <w:u w:val="single"/>
          <w:lang w:val="en-US"/>
        </w:rPr>
        <w:fldChar w:fldCharType="end"/>
      </w:r>
      <w:r w:rsidRPr="00AC0FCA">
        <w:rPr>
          <w:rFonts w:ascii="Book Antiqua" w:hAnsi="Book Antiqua" w:cs="Times New Roman"/>
          <w:color w:val="000000"/>
          <w:lang w:val="en-US"/>
        </w:rPr>
        <w:t>) and Interaction Web Database (</w:t>
      </w:r>
      <w:r w:rsidR="00270574">
        <w:fldChar w:fldCharType="begin"/>
      </w:r>
      <w:r w:rsidR="00270574" w:rsidRPr="00C507A1">
        <w:rPr>
          <w:lang w:val="en-US"/>
          <w:rPrChange w:id="70" w:author="User15551" w:date="2021-12-16T08:49:00Z">
            <w:rPr/>
          </w:rPrChange>
        </w:rPr>
        <w:instrText xml:space="preserve"> HYPERLINK "http://ecologia.ib.usp.br/iwdb/index.html" </w:instrText>
      </w:r>
      <w:r w:rsidR="00270574">
        <w:fldChar w:fldCharType="separate"/>
      </w:r>
      <w:r w:rsidRPr="00AC0FCA">
        <w:rPr>
          <w:rFonts w:ascii="Book Antiqua" w:hAnsi="Book Antiqua" w:cs="Times New Roman"/>
          <w:color w:val="000000"/>
          <w:u w:val="single"/>
          <w:lang w:val="en-US"/>
        </w:rPr>
        <w:t>http://ecologia.ib.usp.br/iwdb/index.html</w:t>
      </w:r>
      <w:r w:rsidR="00270574">
        <w:rPr>
          <w:rFonts w:ascii="Book Antiqua" w:hAnsi="Book Antiqua" w:cs="Times New Roman"/>
          <w:color w:val="000000"/>
          <w:u w:val="single"/>
          <w:lang w:val="en-US"/>
        </w:rPr>
        <w:fldChar w:fldCharType="end"/>
      </w:r>
      <w:r w:rsidRPr="00AC0FCA">
        <w:rPr>
          <w:rFonts w:ascii="Book Antiqua" w:hAnsi="Book Antiqua" w:cs="Times New Roman"/>
          <w:color w:val="000000"/>
          <w:lang w:val="en-US"/>
        </w:rPr>
        <w:t>). These 24 networks include eight plant-pollinator networks, eight plant-frugivore networks, and eight ant-myrmecophyte networks. Each network is represented by an adjacency matrix (</w:t>
      </w:r>
      <w:r w:rsidRPr="00AC0FCA">
        <w:rPr>
          <w:rFonts w:ascii="Book Antiqua" w:hAnsi="Book Antiqua" w:cs="Times New Roman"/>
          <w:b/>
          <w:bCs/>
          <w:color w:val="000000"/>
          <w:lang w:val="en-US"/>
        </w:rPr>
        <w:t>A</w:t>
      </w:r>
      <w:r w:rsidRPr="00AC0FCA">
        <w:rPr>
          <w:rFonts w:ascii="Book Antiqua" w:hAnsi="Book Antiqua" w:cs="Times New Roman"/>
          <w:color w:val="000000"/>
          <w:lang w:val="en-US"/>
        </w:rPr>
        <w:t xml:space="preserve">) in which each species is represented by a single row and a single column of the matrix; each element of this matrix represents the presence or absence of the corresponding animal-plant interaction. Ant-myrmecophyte networks are commonly less connected, more </w:t>
      </w:r>
      <w:r w:rsidR="0020378B" w:rsidRPr="00AC0FCA">
        <w:rPr>
          <w:rFonts w:ascii="Book Antiqua" w:hAnsi="Book Antiqua" w:cs="Times New Roman"/>
          <w:color w:val="000000"/>
          <w:lang w:val="en-US"/>
        </w:rPr>
        <w:t>modular,</w:t>
      </w:r>
      <w:r w:rsidRPr="00AC0FCA">
        <w:rPr>
          <w:rFonts w:ascii="Book Antiqua" w:hAnsi="Book Antiqua" w:cs="Times New Roman"/>
          <w:color w:val="000000"/>
          <w:lang w:val="en-US"/>
        </w:rPr>
        <w:t xml:space="preserve"> and less nested in </w:t>
      </w:r>
      <w:r w:rsidRPr="00AC0FCA">
        <w:rPr>
          <w:rFonts w:ascii="Book Antiqua" w:hAnsi="Book Antiqua" w:cs="Times New Roman"/>
          <w:color w:val="000000"/>
          <w:lang w:val="en-US"/>
        </w:rPr>
        <w:lastRenderedPageBreak/>
        <w:t xml:space="preserve">comparison to seed dispersal and pollination networks, while seed dispersal networks are usually more nested and have a higher </w:t>
      </w:r>
      <w:proofErr w:type="spellStart"/>
      <w:r w:rsidRPr="00AC0FCA">
        <w:rPr>
          <w:rFonts w:ascii="Book Antiqua" w:hAnsi="Book Antiqua" w:cs="Times New Roman"/>
          <w:color w:val="000000"/>
          <w:lang w:val="en-US"/>
        </w:rPr>
        <w:t>connectance</w:t>
      </w:r>
      <w:proofErr w:type="spellEnd"/>
      <w:r w:rsidRPr="00AC0FCA">
        <w:rPr>
          <w:rFonts w:ascii="Book Antiqua" w:hAnsi="Book Antiqua" w:cs="Times New Roman"/>
          <w:color w:val="000000"/>
          <w:lang w:val="en-US"/>
        </w:rPr>
        <w:t xml:space="preserve"> than pollination and ant-myrmecophyte networks (Supporting Information</w:t>
      </w:r>
      <w:del w:id="71" w:author="User15551" w:date="2021-12-16T21:08:00Z">
        <w:r w:rsidR="000B12EA" w:rsidRPr="00AC0FCA" w:rsidDel="00DB2EDE">
          <w:rPr>
            <w:rFonts w:ascii="Book Antiqua" w:hAnsi="Book Antiqua" w:cs="Times New Roman"/>
            <w:color w:val="000000"/>
            <w:lang w:val="en-US"/>
          </w:rPr>
          <w:delText xml:space="preserve">, </w:delText>
        </w:r>
        <w:r w:rsidR="00DF6804" w:rsidRPr="00AC0FCA" w:rsidDel="00DB2EDE">
          <w:rPr>
            <w:rFonts w:ascii="Book Antiqua" w:hAnsi="Book Antiqua" w:cs="Times New Roman"/>
            <w:color w:val="000000"/>
            <w:lang w:val="en-US"/>
          </w:rPr>
          <w:delText>Guimarães</w:delText>
        </w:r>
        <w:r w:rsidR="000B12EA" w:rsidRPr="00AC0FCA" w:rsidDel="00DB2EDE">
          <w:rPr>
            <w:rFonts w:ascii="Book Antiqua" w:hAnsi="Book Antiqua" w:cs="Times New Roman"/>
            <w:color w:val="000000"/>
            <w:lang w:val="en-US"/>
          </w:rPr>
          <w:delText xml:space="preserve"> 2020</w:delText>
        </w:r>
      </w:del>
      <w:r w:rsidRPr="00AC0FCA">
        <w:rPr>
          <w:rFonts w:ascii="Book Antiqua" w:hAnsi="Book Antiqua" w:cs="Times New Roman"/>
          <w:color w:val="000000"/>
          <w:lang w:val="en-US"/>
        </w:rPr>
        <w:t>).</w:t>
      </w:r>
    </w:p>
    <w:p w14:paraId="5516BD5D" w14:textId="77777777" w:rsidR="0077255D" w:rsidRDefault="0077255D" w:rsidP="00AC0FCA">
      <w:pPr>
        <w:spacing w:line="480" w:lineRule="auto"/>
        <w:rPr>
          <w:rFonts w:ascii="Book Antiqua" w:eastAsia="Times New Roman" w:hAnsi="Book Antiqua" w:cs="Times New Roman"/>
          <w:lang w:val="en-US"/>
        </w:rPr>
      </w:pPr>
    </w:p>
    <w:p w14:paraId="5757E29D" w14:textId="3A972FEF" w:rsidR="00273538" w:rsidRPr="00AC0FCA" w:rsidRDefault="00273538"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Simulations</w:t>
      </w:r>
    </w:p>
    <w:p w14:paraId="619D91A7" w14:textId="53A419B8" w:rsidR="00273538" w:rsidRPr="00AC0FCA" w:rsidRDefault="00273538"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Our simulations describe how the mean trait </w:t>
      </w:r>
      <w:r w:rsidRPr="00C53A4D">
        <w:rPr>
          <w:rFonts w:ascii="Book Antiqua" w:hAnsi="Book Antiqua" w:cs="Times New Roman"/>
          <w:color w:val="000000"/>
          <w:shd w:val="clear" w:color="auto" w:fill="FFFFFF"/>
          <w:lang w:val="en-US"/>
        </w:rPr>
        <w:t>Z</w:t>
      </w:r>
      <w:r w:rsidR="00CE6C2A" w:rsidRPr="00CE6C2A">
        <w:rPr>
          <w:rFonts w:ascii="Book Antiqua" w:hAnsi="Book Antiqua" w:cs="Times New Roman"/>
          <w:i/>
          <w:iCs/>
          <w:color w:val="000000"/>
          <w:shd w:val="clear" w:color="auto" w:fill="FFFFFF"/>
          <w:vertAlign w:val="subscript"/>
          <w:lang w:val="en-US"/>
        </w:rPr>
        <w:t>i</w:t>
      </w:r>
      <w:r w:rsidRPr="00C53A4D">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evolves in time (Figure 1a).</w:t>
      </w:r>
      <w:r w:rsidR="00CD5FFE">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 xml:space="preserve">Each simulation ends after 1000 timesteps, an amount of time that is sufficient to generate asymptotic trait values. In most simulations, however, the equilibrium was reached before 1000 timesteps. To reduce computational time, </w:t>
      </w:r>
      <w:r w:rsidR="006B309B" w:rsidRPr="00AC0FCA">
        <w:rPr>
          <w:rFonts w:ascii="Book Antiqua" w:hAnsi="Book Antiqua" w:cs="Times New Roman"/>
          <w:color w:val="000000"/>
          <w:shd w:val="clear" w:color="auto" w:fill="FFFFFF"/>
          <w:lang w:val="en-US"/>
        </w:rPr>
        <w:t xml:space="preserve">we assumed the </w:t>
      </w:r>
      <w:r w:rsidR="00B27E93" w:rsidRPr="00AC0FCA">
        <w:rPr>
          <w:rFonts w:ascii="Book Antiqua" w:hAnsi="Book Antiqua" w:cs="Times New Roman"/>
          <w:color w:val="000000"/>
          <w:shd w:val="clear" w:color="auto" w:fill="FFFFFF"/>
          <w:lang w:val="en-US"/>
        </w:rPr>
        <w:t>e</w:t>
      </w:r>
      <w:r w:rsidRPr="00AC0FCA">
        <w:rPr>
          <w:rFonts w:ascii="Book Antiqua" w:hAnsi="Book Antiqua" w:cs="Times New Roman"/>
          <w:color w:val="000000"/>
          <w:shd w:val="clear" w:color="auto" w:fill="FFFFFF"/>
          <w:lang w:val="en-US"/>
        </w:rPr>
        <w:t xml:space="preserve">quilibrium is achieved if </w:t>
      </w:r>
      <w:r w:rsidR="006B309B" w:rsidRPr="00AC0FCA">
        <w:rPr>
          <w:rFonts w:ascii="Book Antiqua" w:hAnsi="Book Antiqua" w:cs="Times New Roman"/>
          <w:color w:val="000000"/>
          <w:shd w:val="clear" w:color="auto" w:fill="FFFFFF"/>
          <w:lang w:val="en-US"/>
        </w:rPr>
        <w:t>|</w:t>
      </w:r>
      <w:r w:rsidRPr="00C53A4D">
        <w:rPr>
          <w:rFonts w:ascii="Book Antiqua" w:hAnsi="Book Antiqua" w:cs="Times New Roman"/>
          <w:i/>
          <w:iCs/>
          <w:color w:val="000000"/>
          <w:shd w:val="clear" w:color="auto" w:fill="FFFFFF"/>
          <w:lang w:val="en-US"/>
        </w:rPr>
        <w:t>Z</w:t>
      </w:r>
      <w:r w:rsidRPr="00C53A4D">
        <w:rPr>
          <w:rFonts w:ascii="Book Antiqua" w:hAnsi="Book Antiqua" w:cs="Times New Roman"/>
          <w:i/>
          <w:iCs/>
          <w:color w:val="000000"/>
          <w:shd w:val="clear" w:color="auto" w:fill="FFFFFF"/>
          <w:vertAlign w:val="subscript"/>
          <w:lang w:val="en-US"/>
        </w:rPr>
        <w:t>i</w:t>
      </w:r>
      <w:r w:rsidRPr="00C53A4D">
        <w:rPr>
          <w:rFonts w:ascii="Book Antiqua" w:hAnsi="Book Antiqua" w:cs="Times New Roman"/>
          <w:i/>
          <w:iCs/>
          <w:color w:val="000000"/>
          <w:shd w:val="clear" w:color="auto" w:fill="FFFFFF"/>
          <w:vertAlign w:val="superscript"/>
          <w:lang w:val="en-US"/>
        </w:rPr>
        <w:t>(t+1)</w:t>
      </w:r>
      <w:r w:rsidRPr="00C53A4D">
        <w:rPr>
          <w:rFonts w:ascii="Book Antiqua" w:hAnsi="Book Antiqua" w:cs="Times New Roman"/>
          <w:i/>
          <w:iCs/>
          <w:color w:val="000000"/>
          <w:shd w:val="clear" w:color="auto" w:fill="FFFFFF"/>
          <w:lang w:val="en-US"/>
        </w:rPr>
        <w:t xml:space="preserve"> -</w:t>
      </w:r>
      <w:r w:rsidR="005838AF" w:rsidRPr="00C53A4D">
        <w:rPr>
          <w:rFonts w:ascii="Book Antiqua" w:hAnsi="Book Antiqua" w:cs="Times New Roman"/>
          <w:i/>
          <w:iCs/>
          <w:color w:val="000000"/>
          <w:shd w:val="clear" w:color="auto" w:fill="FFFFFF"/>
          <w:lang w:val="en-US"/>
        </w:rPr>
        <w:t xml:space="preserve"> </w:t>
      </w:r>
      <w:r w:rsidRPr="00C53A4D">
        <w:rPr>
          <w:rFonts w:ascii="Book Antiqua" w:hAnsi="Book Antiqua" w:cs="Times New Roman"/>
          <w:i/>
          <w:iCs/>
          <w:color w:val="000000"/>
          <w:shd w:val="clear" w:color="auto" w:fill="FFFFFF"/>
          <w:lang w:val="en-US"/>
        </w:rPr>
        <w:t>Z</w:t>
      </w:r>
      <w:r w:rsidRPr="00C53A4D">
        <w:rPr>
          <w:rFonts w:ascii="Book Antiqua" w:hAnsi="Book Antiqua" w:cs="Times New Roman"/>
          <w:i/>
          <w:iCs/>
          <w:color w:val="000000"/>
          <w:shd w:val="clear" w:color="auto" w:fill="FFFFFF"/>
          <w:vertAlign w:val="subscript"/>
          <w:lang w:val="en-US"/>
        </w:rPr>
        <w:t>i</w:t>
      </w:r>
      <w:r w:rsidRPr="00C53A4D">
        <w:rPr>
          <w:rFonts w:ascii="Book Antiqua" w:hAnsi="Book Antiqua" w:cs="Times New Roman"/>
          <w:i/>
          <w:iCs/>
          <w:color w:val="000000"/>
          <w:shd w:val="clear" w:color="auto" w:fill="FFFFFF"/>
          <w:vertAlign w:val="superscript"/>
          <w:lang w:val="en-US"/>
        </w:rPr>
        <w:t>(t)</w:t>
      </w:r>
      <w:r w:rsidR="006B309B" w:rsidRPr="00AC0FCA">
        <w:rPr>
          <w:rFonts w:ascii="Book Antiqua" w:hAnsi="Book Antiqua" w:cs="Times New Roman"/>
          <w:color w:val="000000"/>
          <w:shd w:val="clear" w:color="auto" w:fill="FFFFFF"/>
          <w:lang w:val="en-US"/>
        </w:rPr>
        <w:t>|&lt;</w:t>
      </w:r>
      <w:r w:rsidRPr="00AC0FCA">
        <w:rPr>
          <w:rFonts w:ascii="Book Antiqua" w:hAnsi="Book Antiqua" w:cs="Times New Roman"/>
          <w:color w:val="000000"/>
          <w:shd w:val="clear" w:color="auto" w:fill="FFFFFF"/>
          <w:lang w:val="en-US"/>
        </w:rPr>
        <w:t>10</w:t>
      </w:r>
      <w:r w:rsidRPr="00AC0FCA">
        <w:rPr>
          <w:rFonts w:ascii="Book Antiqua" w:hAnsi="Book Antiqua" w:cs="Times New Roman"/>
          <w:color w:val="000000"/>
          <w:shd w:val="clear" w:color="auto" w:fill="FFFFFF"/>
          <w:vertAlign w:val="superscript"/>
          <w:lang w:val="en-US"/>
        </w:rPr>
        <w:t>-4</w:t>
      </w:r>
      <w:r w:rsidRPr="00AC0FCA">
        <w:rPr>
          <w:rFonts w:ascii="Book Antiqua" w:hAnsi="Book Antiqua" w:cs="Times New Roman"/>
          <w:color w:val="000000"/>
          <w:shd w:val="clear" w:color="auto" w:fill="FFFFFF"/>
          <w:lang w:val="en-US"/>
        </w:rPr>
        <w:t xml:space="preserve"> for every species </w:t>
      </w:r>
      <w:proofErr w:type="spellStart"/>
      <w:r w:rsidR="006B309B" w:rsidRPr="00AC0FCA">
        <w:rPr>
          <w:rFonts w:ascii="Book Antiqua" w:hAnsi="Book Antiqua" w:cs="Times New Roman"/>
          <w:i/>
          <w:iCs/>
          <w:color w:val="000000"/>
          <w:shd w:val="clear" w:color="auto" w:fill="FFFFFF"/>
          <w:lang w:val="en-US"/>
        </w:rPr>
        <w:t>i</w:t>
      </w:r>
      <w:proofErr w:type="spellEnd"/>
      <w:r w:rsidR="006B309B" w:rsidRPr="00AC0FCA">
        <w:rPr>
          <w:rFonts w:ascii="Book Antiqua" w:hAnsi="Book Antiqua" w:cs="Times New Roman"/>
          <w:color w:val="000000"/>
          <w:shd w:val="clear" w:color="auto" w:fill="FFFFFF"/>
          <w:lang w:val="en-US"/>
        </w:rPr>
        <w:t>, ending the simulation</w:t>
      </w:r>
      <w:r w:rsidRPr="00AC0FCA">
        <w:rPr>
          <w:rFonts w:ascii="Book Antiqua" w:hAnsi="Book Antiqua" w:cs="Times New Roman"/>
          <w:color w:val="000000"/>
          <w:shd w:val="clear" w:color="auto" w:fill="FFFFFF"/>
          <w:lang w:val="en-US"/>
        </w:rPr>
        <w:t xml:space="preserve">. </w:t>
      </w:r>
      <w:r w:rsidR="006B309B" w:rsidRPr="00AC0FCA">
        <w:rPr>
          <w:rFonts w:ascii="Book Antiqua" w:hAnsi="Book Antiqua" w:cs="Times New Roman"/>
          <w:color w:val="000000"/>
          <w:shd w:val="clear" w:color="auto" w:fill="FFFFFF"/>
          <w:lang w:val="en-US"/>
        </w:rPr>
        <w:t>W</w:t>
      </w:r>
      <w:r w:rsidRPr="00AC0FCA">
        <w:rPr>
          <w:rFonts w:ascii="Book Antiqua" w:hAnsi="Book Antiqua" w:cs="Times New Roman"/>
          <w:color w:val="000000"/>
          <w:shd w:val="clear" w:color="auto" w:fill="FFFFFF"/>
          <w:lang w:val="en-US"/>
        </w:rPr>
        <w:t>e run 72.000 simulations, 3.000 per empirical network, where each simulation tracks how species traits change in time due to coevolution and the selective pressures from the environment (Figure 1a). All the simulations were performed in R v. 3.5.3 (R Core Team 201</w:t>
      </w:r>
      <w:r w:rsidR="00BA6431">
        <w:rPr>
          <w:rFonts w:ascii="Book Antiqua" w:hAnsi="Book Antiqua" w:cs="Times New Roman"/>
          <w:color w:val="000000"/>
          <w:shd w:val="clear" w:color="auto" w:fill="FFFFFF"/>
          <w:lang w:val="en-US"/>
        </w:rPr>
        <w:t>8</w:t>
      </w:r>
      <w:r w:rsidRPr="00AC0FCA">
        <w:rPr>
          <w:rFonts w:ascii="Book Antiqua" w:hAnsi="Book Antiqua" w:cs="Times New Roman"/>
          <w:color w:val="000000"/>
          <w:shd w:val="clear" w:color="auto" w:fill="FFFFFF"/>
          <w:lang w:val="en-US"/>
        </w:rPr>
        <w:t>). In what follows, we explain how we used this modelling approach to explore each of our three questions.</w:t>
      </w:r>
    </w:p>
    <w:p w14:paraId="3EEF2583" w14:textId="77777777" w:rsidR="00273538" w:rsidRPr="00AC0FCA" w:rsidRDefault="00273538" w:rsidP="00AC0FCA">
      <w:pPr>
        <w:spacing w:line="480" w:lineRule="auto"/>
        <w:rPr>
          <w:rFonts w:ascii="Book Antiqua" w:hAnsi="Book Antiqua" w:cs="Times New Roman"/>
          <w:lang w:val="en-US"/>
        </w:rPr>
      </w:pPr>
      <w:proofErr w:type="spellStart"/>
      <w:r w:rsidRPr="00AC0FCA">
        <w:rPr>
          <w:rFonts w:ascii="Book Antiqua" w:hAnsi="Book Antiqua" w:cs="Times New Roman"/>
          <w:i/>
          <w:iCs/>
          <w:color w:val="000000"/>
          <w:shd w:val="clear" w:color="auto" w:fill="FFFFFF"/>
          <w:lang w:val="en-US"/>
        </w:rPr>
        <w:t>i</w:t>
      </w:r>
      <w:proofErr w:type="spellEnd"/>
      <w:r w:rsidRPr="00AC0FCA">
        <w:rPr>
          <w:rFonts w:ascii="Book Antiqua" w:hAnsi="Book Antiqua" w:cs="Times New Roman"/>
          <w:i/>
          <w:iCs/>
          <w:color w:val="000000"/>
          <w:shd w:val="clear" w:color="auto" w:fill="FFFFFF"/>
          <w:lang w:val="en-US"/>
        </w:rPr>
        <w:t>) How do different frequencies of cheating interactions affect coevolutionary dynamics?</w:t>
      </w:r>
    </w:p>
    <w:p w14:paraId="777EDFB0" w14:textId="011C924A" w:rsidR="00273538" w:rsidRPr="00AC0FCA" w:rsidRDefault="00273538" w:rsidP="00AC0FCA">
      <w:pPr>
        <w:spacing w:line="480" w:lineRule="auto"/>
        <w:rPr>
          <w:rFonts w:ascii="Book Antiqua" w:hAnsi="Book Antiqua" w:cs="Times New Roman"/>
          <w:lang w:val="en-US"/>
        </w:rPr>
      </w:pPr>
      <w:r w:rsidRPr="00AC0FCA">
        <w:rPr>
          <w:rFonts w:ascii="Book Antiqua" w:hAnsi="Book Antiqua" w:cs="Times New Roman"/>
          <w:color w:val="000000"/>
          <w:lang w:val="en-US"/>
        </w:rPr>
        <w:t xml:space="preserve">We evaluated the impact of the emergence of cheating interactions on the coevolutionary process. For each simulation, we define a probability </w:t>
      </w:r>
      <w:r w:rsidRPr="00AC0FCA">
        <w:rPr>
          <w:rFonts w:ascii="Book Antiqua" w:hAnsi="Book Antiqua" w:cs="Times New Roman"/>
          <w:i/>
          <w:iCs/>
          <w:color w:val="000000"/>
          <w:lang w:val="en-US"/>
        </w:rPr>
        <w:t>p</w:t>
      </w:r>
      <w:r w:rsidRPr="00AC0FCA">
        <w:rPr>
          <w:rFonts w:ascii="Book Antiqua" w:hAnsi="Book Antiqua" w:cs="Times New Roman"/>
          <w:color w:val="000000"/>
          <w:lang w:val="en-US"/>
        </w:rPr>
        <w:t xml:space="preserve"> that an interaction within a “mutualistic network” is not a mutualism </w:t>
      </w:r>
      <w:del w:id="72" w:author="User15551" w:date="2021-12-18T18:31:00Z">
        <w:r w:rsidRPr="00AC0FCA" w:rsidDel="00CB4A32">
          <w:rPr>
            <w:rFonts w:ascii="Book Antiqua" w:hAnsi="Book Antiqua" w:cs="Times New Roman"/>
            <w:i/>
            <w:iCs/>
            <w:color w:val="000000"/>
            <w:lang w:val="en-US"/>
          </w:rPr>
          <w:delText>per se</w:delText>
        </w:r>
        <w:r w:rsidRPr="00AC0FCA" w:rsidDel="00CB4A32">
          <w:rPr>
            <w:rFonts w:ascii="Book Antiqua" w:hAnsi="Book Antiqua" w:cs="Times New Roman"/>
            <w:color w:val="000000"/>
            <w:lang w:val="en-US"/>
          </w:rPr>
          <w:delText xml:space="preserve"> </w:delText>
        </w:r>
      </w:del>
      <w:r w:rsidRPr="00AC0FCA">
        <w:rPr>
          <w:rFonts w:ascii="Book Antiqua" w:hAnsi="Book Antiqua" w:cs="Times New Roman"/>
          <w:color w:val="000000"/>
          <w:lang w:val="en-US"/>
        </w:rPr>
        <w:t xml:space="preserve">but </w:t>
      </w:r>
      <w:r w:rsidR="00DF6804" w:rsidRPr="00AC0FCA">
        <w:rPr>
          <w:rFonts w:ascii="Book Antiqua" w:hAnsi="Book Antiqua" w:cs="Times New Roman"/>
          <w:color w:val="000000"/>
          <w:lang w:val="en-US"/>
        </w:rPr>
        <w:t>a</w:t>
      </w:r>
      <w:r w:rsidRPr="00AC0FCA">
        <w:rPr>
          <w:rFonts w:ascii="Book Antiqua" w:hAnsi="Book Antiqua" w:cs="Times New Roman"/>
          <w:color w:val="000000"/>
          <w:lang w:val="en-US"/>
        </w:rPr>
        <w:t xml:space="preserve"> cheating interaction. </w:t>
      </w:r>
      <w:r w:rsidRPr="00AC0FCA">
        <w:rPr>
          <w:rFonts w:ascii="Book Antiqua" w:hAnsi="Book Antiqua" w:cs="Times New Roman"/>
          <w:color w:val="000000"/>
          <w:shd w:val="clear" w:color="auto" w:fill="FFFFFF"/>
          <w:lang w:val="en-US"/>
        </w:rPr>
        <w:t>We explore</w:t>
      </w:r>
      <w:r w:rsidR="003303F4">
        <w:rPr>
          <w:rFonts w:ascii="Book Antiqua" w:hAnsi="Book Antiqua" w:cs="Times New Roman"/>
          <w:color w:val="000000"/>
          <w:shd w:val="clear" w:color="auto" w:fill="FFFFFF"/>
          <w:lang w:val="en-US"/>
        </w:rPr>
        <w:t>d</w:t>
      </w:r>
      <w:r w:rsidRPr="00AC0FCA">
        <w:rPr>
          <w:rFonts w:ascii="Book Antiqua" w:hAnsi="Book Antiqua" w:cs="Times New Roman"/>
          <w:color w:val="000000"/>
          <w:shd w:val="clear" w:color="auto" w:fill="FFFFFF"/>
          <w:lang w:val="en-US"/>
        </w:rPr>
        <w:t xml:space="preserve"> values of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ranging from 0.01 to 1 to test how different frequencies of cheating interactions change the outcome of the coevolutionary process. Thus, in this first analysis, we assume that cheating </w:t>
      </w:r>
      <w:r w:rsidRPr="00AC0FCA">
        <w:rPr>
          <w:rFonts w:ascii="Book Antiqua" w:hAnsi="Book Antiqua" w:cs="Times New Roman"/>
          <w:color w:val="000000"/>
          <w:shd w:val="clear" w:color="auto" w:fill="FFFFFF"/>
          <w:lang w:val="en-US"/>
        </w:rPr>
        <w:lastRenderedPageBreak/>
        <w:t xml:space="preserve">interactions are randomly distributed across all interactions in the mutualism network, whereas </w:t>
      </w:r>
      <w:r w:rsidRPr="00AC0FCA">
        <w:rPr>
          <w:rFonts w:ascii="Book Antiqua" w:hAnsi="Book Antiqua" w:cs="Times New Roman"/>
          <w:color w:val="000000"/>
          <w:lang w:val="en-US"/>
        </w:rPr>
        <w:t xml:space="preserve">the frequency of cheating interactions in the network is fixed in each simulation. This process of defining the outcome of interactions based on </w:t>
      </w:r>
      <w:r w:rsidRPr="00AC0FCA">
        <w:rPr>
          <w:rFonts w:ascii="Book Antiqua" w:hAnsi="Book Antiqua" w:cs="Times New Roman"/>
          <w:i/>
          <w:iCs/>
          <w:color w:val="000000"/>
          <w:lang w:val="en-US"/>
        </w:rPr>
        <w:t>p</w:t>
      </w:r>
      <w:r w:rsidRPr="00AC0FCA">
        <w:rPr>
          <w:rFonts w:ascii="Book Antiqua" w:hAnsi="Book Antiqua" w:cs="Times New Roman"/>
          <w:color w:val="000000"/>
          <w:lang w:val="en-US"/>
        </w:rPr>
        <w:t xml:space="preserve"> generates a network with both positive and negative effects, merging the effect of mutualism and cheaters in a single network (</w:t>
      </w:r>
      <w:proofErr w:type="spellStart"/>
      <w:r w:rsidRPr="00AC0FCA">
        <w:rPr>
          <w:rFonts w:ascii="Book Antiqua" w:hAnsi="Book Antiqua" w:cs="Times New Roman"/>
          <w:color w:val="000000"/>
          <w:lang w:val="en-US"/>
        </w:rPr>
        <w:t>Melián</w:t>
      </w:r>
      <w:proofErr w:type="spellEnd"/>
      <w:r w:rsidRPr="00AC0FCA">
        <w:rPr>
          <w:rFonts w:ascii="Book Antiqua" w:hAnsi="Book Antiqua" w:cs="Times New Roman"/>
          <w:color w:val="000000"/>
          <w:lang w:val="en-US"/>
        </w:rPr>
        <w:t xml:space="preserve"> </w:t>
      </w:r>
      <w:r w:rsidR="00285127" w:rsidRPr="00285127">
        <w:rPr>
          <w:rFonts w:ascii="Book Antiqua" w:hAnsi="Book Antiqua" w:cs="Times New Roman"/>
          <w:i/>
          <w:iCs/>
          <w:color w:val="000000"/>
          <w:lang w:val="en-US"/>
        </w:rPr>
        <w:t>et al.</w:t>
      </w:r>
      <w:r w:rsidRPr="00AC0FCA">
        <w:rPr>
          <w:rFonts w:ascii="Book Antiqua" w:hAnsi="Book Antiqua" w:cs="Times New Roman"/>
          <w:color w:val="000000"/>
          <w:lang w:val="en-US"/>
        </w:rPr>
        <w:t xml:space="preserve"> 2009). </w:t>
      </w:r>
      <w:r w:rsidRPr="00AC0FCA">
        <w:rPr>
          <w:rFonts w:ascii="Book Antiqua" w:hAnsi="Book Antiqua" w:cs="Times New Roman"/>
          <w:color w:val="000000"/>
          <w:shd w:val="clear" w:color="auto" w:fill="FFFFFF"/>
          <w:lang w:val="en-US"/>
        </w:rPr>
        <w:t>Because we are defining a cheating interaction as interactions with a negative effect on one partner and positive effect on the other one (i.e., an antagonism), we prohibit the occurrence of double-negative effects between two species. For this purpose, we only appl</w:t>
      </w:r>
      <w:r w:rsidR="006753CE">
        <w:rPr>
          <w:rFonts w:ascii="Book Antiqua" w:hAnsi="Book Antiqua" w:cs="Times New Roman"/>
          <w:color w:val="000000"/>
          <w:shd w:val="clear" w:color="auto" w:fill="FFFFFF"/>
          <w:lang w:val="en-US"/>
        </w:rPr>
        <w:t>ied</w:t>
      </w:r>
      <w:r w:rsidRPr="00AC0FCA">
        <w:rPr>
          <w:rFonts w:ascii="Book Antiqua" w:hAnsi="Book Antiqua" w:cs="Times New Roman"/>
          <w:color w:val="000000"/>
          <w:shd w:val="clear" w:color="auto" w:fill="FFFFFF"/>
          <w:lang w:val="en-US"/>
        </w:rPr>
        <w:t xml:space="preserve"> the transformation from positive to negative effect based on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in the lower triangle of the adjacency matrix, therefore maintaining cheating interactions as a combination of positive and negative effects. </w:t>
      </w:r>
      <w:r w:rsidRPr="00AC0FCA">
        <w:rPr>
          <w:rFonts w:ascii="Book Antiqua" w:hAnsi="Book Antiqua" w:cs="Times New Roman"/>
          <w:color w:val="000000"/>
          <w:lang w:val="en-US"/>
        </w:rPr>
        <w:t>We also assumed that the outcome of the interaction d</w:t>
      </w:r>
      <w:r w:rsidR="00CE6C2A">
        <w:rPr>
          <w:rFonts w:ascii="Book Antiqua" w:hAnsi="Book Antiqua" w:cs="Times New Roman"/>
          <w:color w:val="000000"/>
          <w:lang w:val="en-US"/>
        </w:rPr>
        <w:t>oes</w:t>
      </w:r>
      <w:r w:rsidRPr="00AC0FCA">
        <w:rPr>
          <w:rFonts w:ascii="Book Antiqua" w:hAnsi="Book Antiqua" w:cs="Times New Roman"/>
          <w:color w:val="000000"/>
          <w:lang w:val="en-US"/>
        </w:rPr>
        <w:t xml:space="preserve"> not change across time. Such an approach does not allow us to explore the effects of conditional outcomes of many interactions, but it is a starting point to unravel how cheating interactions changes the outcome of coevolution. We performed a set of sensitivity analyses in which we relaxed the assumption of fixed outcomes of interactions in time, allowing interactions to shift from positive and negative outcomes during simulations. Our sensitivity analyses suggest that temporal variability on the interaction outcome does not influence our main results (Supporting Information).</w:t>
      </w:r>
    </w:p>
    <w:p w14:paraId="59585F9E" w14:textId="072405DD" w:rsidR="00273538" w:rsidRPr="00AC0FCA" w:rsidRDefault="00273538" w:rsidP="00AC0FCA">
      <w:pPr>
        <w:spacing w:line="480" w:lineRule="auto"/>
        <w:ind w:firstLine="720"/>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We characterized the coevolutionary dynamics by describing patterns in trait distributions across species. We first measure</w:t>
      </w:r>
      <w:r w:rsidR="00087C2A">
        <w:rPr>
          <w:rFonts w:ascii="Book Antiqua" w:hAnsi="Book Antiqua" w:cs="Times New Roman"/>
          <w:color w:val="000000"/>
          <w:shd w:val="clear" w:color="auto" w:fill="FFFFFF"/>
          <w:lang w:val="en-US"/>
        </w:rPr>
        <w:t>d</w:t>
      </w:r>
      <w:r w:rsidRPr="00AC0FCA">
        <w:rPr>
          <w:rFonts w:ascii="Book Antiqua" w:hAnsi="Book Antiqua" w:cs="Times New Roman"/>
          <w:color w:val="000000"/>
          <w:shd w:val="clear" w:color="auto" w:fill="FFFFFF"/>
          <w:lang w:val="en-US"/>
        </w:rPr>
        <w:t xml:space="preserve"> the average trait distance between species as a proxy for trait disparity in the network. We computed the mean pairwise distance (</w:t>
      </w:r>
      <w:r w:rsidRPr="00C53A4D">
        <w:rPr>
          <w:rFonts w:ascii="Book Antiqua" w:hAnsi="Book Antiqua" w:cs="Times New Roman"/>
          <w:i/>
          <w:iCs/>
          <w:color w:val="000000"/>
          <w:shd w:val="clear" w:color="auto" w:fill="FFFFFF"/>
          <w:lang w:val="en-US"/>
        </w:rPr>
        <w:t>D</w:t>
      </w:r>
      <w:r w:rsidRPr="00AC0FCA">
        <w:rPr>
          <w:rFonts w:ascii="Book Antiqua" w:hAnsi="Book Antiqua" w:cs="Times New Roman"/>
          <w:color w:val="000000"/>
          <w:shd w:val="clear" w:color="auto" w:fill="FFFFFF"/>
          <w:lang w:val="en-US"/>
        </w:rPr>
        <w:t xml:space="preserve">), which is the sum of the Euclidean </w:t>
      </w:r>
      <w:r w:rsidRPr="00AC0FCA">
        <w:rPr>
          <w:rFonts w:ascii="Book Antiqua" w:hAnsi="Book Antiqua" w:cs="Times New Roman"/>
          <w:color w:val="000000"/>
          <w:shd w:val="clear" w:color="auto" w:fill="FFFFFF"/>
          <w:lang w:val="en-US"/>
        </w:rPr>
        <w:lastRenderedPageBreak/>
        <w:t xml:space="preserve">distances of species traits </w:t>
      </w:r>
      <w:r w:rsidR="006F1FD0">
        <w:rPr>
          <w:rFonts w:ascii="Book Antiqua" w:hAnsi="Book Antiqua" w:cs="Times New Roman"/>
          <w:color w:val="000000"/>
          <w:shd w:val="clear" w:color="auto" w:fill="FFFFFF"/>
          <w:lang w:val="en-US"/>
        </w:rPr>
        <w:t>of</w:t>
      </w:r>
      <w:r w:rsidRPr="00AC0FCA">
        <w:rPr>
          <w:rFonts w:ascii="Book Antiqua" w:hAnsi="Book Antiqua" w:cs="Times New Roman"/>
          <w:color w:val="000000"/>
          <w:shd w:val="clear" w:color="auto" w:fill="FFFFFF"/>
          <w:lang w:val="en-US"/>
        </w:rPr>
        <w:t xml:space="preserve"> all possible pairwise combinations between all species divided by the total number of pairwise combinations (</w:t>
      </w:r>
      <w:proofErr w:type="spellStart"/>
      <w:r w:rsidRPr="00AC0FCA">
        <w:rPr>
          <w:rFonts w:ascii="Book Antiqua" w:hAnsi="Book Antiqua" w:cs="Times New Roman"/>
          <w:color w:val="000000"/>
          <w:shd w:val="clear" w:color="auto" w:fill="FFFFFF"/>
          <w:lang w:val="en-US"/>
        </w:rPr>
        <w:t>Ciampaglio</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2001):</w:t>
      </w:r>
    </w:p>
    <w:p w14:paraId="34DA1FCC" w14:textId="5F2AE0F5" w:rsidR="00273538" w:rsidRPr="004776A0" w:rsidRDefault="00F03078" w:rsidP="004776A0">
      <w:pPr>
        <w:spacing w:line="480" w:lineRule="auto"/>
        <w:ind w:firstLine="720"/>
        <w:jc w:val="center"/>
        <w:rPr>
          <w:rFonts w:ascii="Book Antiqua" w:hAnsi="Book Antiqua" w:cs="Times New Roman"/>
          <w:lang w:val="en-US"/>
        </w:rPr>
      </w:pPr>
      <m:oMath>
        <m:r>
          <w:rPr>
            <w:rFonts w:ascii="Cambria Math" w:hAnsi="Cambria Math" w:cs="Times New Roman"/>
            <w:lang w:val="en-US"/>
          </w:rPr>
          <m:t xml:space="preserve">D= </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m:t>
                </m:r>
              </m:sub>
              <m:sup>
                <m:r>
                  <w:rPr>
                    <w:rFonts w:ascii="Cambria Math" w:hAnsi="Cambria Math" w:cs="Times New Roman"/>
                    <w:lang w:val="en-US"/>
                  </w:rPr>
                  <m:t>N</m:t>
                </m:r>
              </m:sup>
              <m:e>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m:t>
                    </m:r>
                  </m:sup>
                  <m:e>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d>
                                  <m:dPr>
                                    <m:ctrlPr>
                                      <w:rPr>
                                        <w:rFonts w:ascii="Cambria Math" w:hAnsi="Cambria Math" w:cs="Times New Roman"/>
                                        <w:i/>
                                        <w:lang w:val="en-US"/>
                                      </w:rPr>
                                    </m:ctrlPr>
                                  </m:dPr>
                                  <m:e>
                                    <m:r>
                                      <w:rPr>
                                        <w:rFonts w:ascii="Cambria Math" w:hAnsi="Cambria Math" w:cs="Times New Roman"/>
                                        <w:lang w:val="en-US"/>
                                      </w:rPr>
                                      <m:t>t</m:t>
                                    </m:r>
                                  </m:e>
                                </m:d>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r>
                                  <w:rPr>
                                    <w:rFonts w:ascii="Cambria Math" w:hAnsi="Cambria Math" w:cs="Times New Roman"/>
                                    <w:lang w:val="en-US"/>
                                  </w:rPr>
                                  <m:t>(t)</m:t>
                                </m:r>
                              </m:sup>
                            </m:sSubSup>
                            <m:r>
                              <w:rPr>
                                <w:rFonts w:ascii="Cambria Math" w:hAnsi="Cambria Math" w:cs="Times New Roman"/>
                                <w:lang w:val="en-US"/>
                              </w:rPr>
                              <m:t>)</m:t>
                            </m:r>
                          </m:e>
                          <m:sup>
                            <m:r>
                              <w:rPr>
                                <w:rFonts w:ascii="Cambria Math" w:hAnsi="Cambria Math" w:cs="Times New Roman"/>
                                <w:lang w:val="en-US"/>
                              </w:rPr>
                              <m:t>2</m:t>
                            </m:r>
                          </m:sup>
                        </m:sSup>
                      </m:e>
                    </m:rad>
                  </m:e>
                </m:nary>
              </m:e>
            </m:nary>
          </m:num>
          <m:den>
            <m:r>
              <w:rPr>
                <w:rFonts w:ascii="Cambria Math" w:hAnsi="Cambria Math" w:cs="Times New Roman"/>
                <w:lang w:val="en-US"/>
              </w:rPr>
              <m:t>N(N-1)</m:t>
            </m:r>
          </m:den>
        </m:f>
      </m:oMath>
      <w:r w:rsidR="002F4FC4" w:rsidRPr="00AC0FCA">
        <w:rPr>
          <w:rFonts w:ascii="Book Antiqua" w:hAnsi="Book Antiqua" w:cs="Times New Roman"/>
          <w:lang w:val="en-US"/>
        </w:rPr>
        <w:t xml:space="preserve"> (7)</w:t>
      </w:r>
    </w:p>
    <w:p w14:paraId="7026394F" w14:textId="6678B656" w:rsidR="00F13036" w:rsidRPr="00021D0E" w:rsidRDefault="002F4FC4"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to</w:t>
      </w:r>
      <w:r w:rsidR="00F13036" w:rsidRPr="00AC0FCA">
        <w:rPr>
          <w:rFonts w:ascii="Book Antiqua" w:hAnsi="Book Antiqua" w:cs="Times New Roman"/>
          <w:color w:val="000000"/>
          <w:shd w:val="clear" w:color="auto" w:fill="FFFFFF"/>
          <w:lang w:val="en-US"/>
        </w:rPr>
        <w:t xml:space="preserve"> characterize the trait matching generated by the coevolutionary dynamics</w:t>
      </w:r>
      <w:del w:id="73" w:author="User15551" w:date="2021-12-18T18:34:00Z">
        <w:r w:rsidR="00F13036" w:rsidRPr="00AC0FCA" w:rsidDel="00CB4A32">
          <w:rPr>
            <w:rFonts w:ascii="Book Antiqua" w:hAnsi="Book Antiqua" w:cs="Times New Roman"/>
            <w:color w:val="000000"/>
            <w:shd w:val="clear" w:color="auto" w:fill="FFFFFF"/>
            <w:lang w:val="en-US"/>
          </w:rPr>
          <w:delText xml:space="preserve">, </w:delText>
        </w:r>
      </w:del>
      <w:ins w:id="74" w:author="User15551" w:date="2021-12-18T18:34:00Z">
        <w:r w:rsidR="00CB4A32">
          <w:rPr>
            <w:rFonts w:ascii="Book Antiqua" w:hAnsi="Book Antiqua" w:cs="Times New Roman"/>
            <w:color w:val="000000"/>
            <w:shd w:val="clear" w:color="auto" w:fill="FFFFFF"/>
            <w:lang w:val="en-US"/>
          </w:rPr>
          <w:t>.</w:t>
        </w:r>
        <w:r w:rsidR="00CB4A32" w:rsidRPr="00AC0FCA">
          <w:rPr>
            <w:rFonts w:ascii="Book Antiqua" w:hAnsi="Book Antiqua" w:cs="Times New Roman"/>
            <w:color w:val="000000"/>
            <w:shd w:val="clear" w:color="auto" w:fill="FFFFFF"/>
            <w:lang w:val="en-US"/>
          </w:rPr>
          <w:t xml:space="preserve"> </w:t>
        </w:r>
      </w:ins>
      <w:moveToRangeStart w:id="75" w:author="User15551" w:date="2021-12-18T18:35:00Z" w:name="move90744932"/>
      <w:moveTo w:id="76" w:author="User15551" w:date="2021-12-18T18:35:00Z">
        <w:del w:id="77" w:author="User15551" w:date="2021-12-18T18:35:00Z">
          <w:r w:rsidR="00CB4A32" w:rsidRPr="00AC0FCA" w:rsidDel="00CB4A32">
            <w:rPr>
              <w:rFonts w:ascii="Book Antiqua" w:hAnsi="Book Antiqua" w:cs="Times New Roman"/>
              <w:color w:val="000000"/>
              <w:shd w:val="clear" w:color="auto" w:fill="FFFFFF"/>
              <w:lang w:val="en-US"/>
            </w:rPr>
            <w:delText>We</w:delText>
          </w:r>
        </w:del>
      </w:moveTo>
      <w:ins w:id="78" w:author="User15551" w:date="2021-12-18T18:35:00Z">
        <w:r w:rsidR="00CB4A32">
          <w:rPr>
            <w:rFonts w:ascii="Book Antiqua" w:hAnsi="Book Antiqua" w:cs="Times New Roman"/>
            <w:color w:val="000000"/>
            <w:shd w:val="clear" w:color="auto" w:fill="FFFFFF"/>
            <w:lang w:val="en-US"/>
          </w:rPr>
          <w:t xml:space="preserve">To compute </w:t>
        </w:r>
      </w:ins>
      <w:moveTo w:id="79" w:author="User15551" w:date="2021-12-18T18:35:00Z">
        <w:del w:id="80" w:author="User15551" w:date="2021-12-18T18:35:00Z">
          <w:r w:rsidR="00CB4A32" w:rsidRPr="00AC0FCA" w:rsidDel="00CB4A32">
            <w:rPr>
              <w:rFonts w:ascii="Book Antiqua" w:hAnsi="Book Antiqua" w:cs="Times New Roman"/>
              <w:color w:val="000000"/>
              <w:shd w:val="clear" w:color="auto" w:fill="FFFFFF"/>
              <w:lang w:val="en-US"/>
            </w:rPr>
            <w:delText xml:space="preserve"> used this approach to compute </w:delText>
          </w:r>
        </w:del>
        <w:r w:rsidR="00CB4A32" w:rsidRPr="00AC0FCA">
          <w:rPr>
            <w:rFonts w:ascii="Book Antiqua" w:hAnsi="Book Antiqua" w:cs="Times New Roman"/>
            <w:color w:val="000000"/>
            <w:shd w:val="clear" w:color="auto" w:fill="FFFFFF"/>
            <w:lang w:val="en-US"/>
          </w:rPr>
          <w:t xml:space="preserve">the number of trait clusters </w:t>
        </w:r>
        <w:del w:id="81" w:author="User15551" w:date="2021-12-18T18:35:00Z">
          <w:r w:rsidR="00CB4A32" w:rsidRPr="00AC0FCA" w:rsidDel="00CB4A32">
            <w:rPr>
              <w:rFonts w:ascii="Book Antiqua" w:hAnsi="Book Antiqua" w:cs="Times New Roman"/>
              <w:color w:val="000000"/>
              <w:shd w:val="clear" w:color="auto" w:fill="FFFFFF"/>
              <w:lang w:val="en-US"/>
            </w:rPr>
            <w:delText>between</w:delText>
          </w:r>
        </w:del>
      </w:moveTo>
      <w:ins w:id="82" w:author="User15551" w:date="2021-12-18T18:35:00Z">
        <w:r w:rsidR="00CB4A32">
          <w:rPr>
            <w:rFonts w:ascii="Book Antiqua" w:hAnsi="Book Antiqua" w:cs="Times New Roman"/>
            <w:color w:val="000000"/>
            <w:shd w:val="clear" w:color="auto" w:fill="FFFFFF"/>
            <w:lang w:val="en-US"/>
          </w:rPr>
          <w:t>among</w:t>
        </w:r>
      </w:ins>
      <w:moveTo w:id="83" w:author="User15551" w:date="2021-12-18T18:35:00Z">
        <w:r w:rsidR="00CB4A32" w:rsidRPr="00AC0FCA">
          <w:rPr>
            <w:rFonts w:ascii="Book Antiqua" w:hAnsi="Book Antiqua" w:cs="Times New Roman"/>
            <w:color w:val="000000"/>
            <w:shd w:val="clear" w:color="auto" w:fill="FFFFFF"/>
            <w:lang w:val="en-US"/>
          </w:rPr>
          <w:t xml:space="preserve"> interacting species</w:t>
        </w:r>
      </w:moveTo>
      <w:ins w:id="84" w:author="User15551" w:date="2021-12-18T18:35:00Z">
        <w:r w:rsidR="00CB4A32">
          <w:rPr>
            <w:rFonts w:ascii="Book Antiqua" w:hAnsi="Book Antiqua" w:cs="Times New Roman"/>
            <w:color w:val="000000"/>
            <w:shd w:val="clear" w:color="auto" w:fill="FFFFFF"/>
            <w:lang w:val="en-US"/>
          </w:rPr>
          <w:t xml:space="preserve">, </w:t>
        </w:r>
      </w:ins>
      <w:moveTo w:id="85" w:author="User15551" w:date="2021-12-18T18:35:00Z">
        <w:del w:id="86" w:author="User15551" w:date="2021-12-18T18:35:00Z">
          <w:r w:rsidR="00CB4A32" w:rsidRPr="00AC0FCA" w:rsidDel="00CB4A32">
            <w:rPr>
              <w:rFonts w:ascii="Book Antiqua" w:hAnsi="Book Antiqua" w:cs="Times New Roman"/>
              <w:color w:val="000000"/>
              <w:shd w:val="clear" w:color="auto" w:fill="FFFFFF"/>
              <w:lang w:val="en-US"/>
            </w:rPr>
            <w:delText>.</w:delText>
          </w:r>
        </w:del>
      </w:moveTo>
      <w:moveToRangeEnd w:id="75"/>
      <w:del w:id="87" w:author="User15551" w:date="2021-12-18T18:34:00Z">
        <w:r w:rsidR="00F13036" w:rsidRPr="00AC0FCA" w:rsidDel="00CB4A32">
          <w:rPr>
            <w:rFonts w:ascii="Book Antiqua" w:hAnsi="Book Antiqua" w:cs="Times New Roman"/>
            <w:color w:val="000000"/>
            <w:shd w:val="clear" w:color="auto" w:fill="FFFFFF"/>
            <w:lang w:val="en-US"/>
          </w:rPr>
          <w:delText xml:space="preserve">we </w:delText>
        </w:r>
      </w:del>
      <w:ins w:id="88" w:author="User15551" w:date="2021-12-18T18:35:00Z">
        <w:r w:rsidR="00CB4A32">
          <w:rPr>
            <w:rFonts w:ascii="Book Antiqua" w:hAnsi="Book Antiqua" w:cs="Times New Roman"/>
            <w:color w:val="000000"/>
            <w:shd w:val="clear" w:color="auto" w:fill="FFFFFF"/>
            <w:lang w:val="en-US"/>
          </w:rPr>
          <w:t>w</w:t>
        </w:r>
      </w:ins>
      <w:ins w:id="89" w:author="User15551" w:date="2021-12-18T18:34:00Z">
        <w:r w:rsidR="00CB4A32" w:rsidRPr="00AC0FCA">
          <w:rPr>
            <w:rFonts w:ascii="Book Antiqua" w:hAnsi="Book Antiqua" w:cs="Times New Roman"/>
            <w:color w:val="000000"/>
            <w:shd w:val="clear" w:color="auto" w:fill="FFFFFF"/>
            <w:lang w:val="en-US"/>
          </w:rPr>
          <w:t xml:space="preserve">e </w:t>
        </w:r>
      </w:ins>
      <w:r w:rsidR="00F13036" w:rsidRPr="00AC0FCA">
        <w:rPr>
          <w:rFonts w:ascii="Book Antiqua" w:hAnsi="Book Antiqua" w:cs="Times New Roman"/>
          <w:color w:val="000000"/>
          <w:shd w:val="clear" w:color="auto" w:fill="FFFFFF"/>
          <w:lang w:val="en-US"/>
        </w:rPr>
        <w:t>used Ward's hierarchical clustering analysis (Ward 1963) along with the GAP validation index</w:t>
      </w:r>
      <w:del w:id="90" w:author="User15551" w:date="2021-12-18T18:36:00Z">
        <w:r w:rsidR="00F13036" w:rsidRPr="00AC0FCA" w:rsidDel="00EE0E9B">
          <w:rPr>
            <w:rFonts w:ascii="Book Antiqua" w:hAnsi="Book Antiqua" w:cs="Times New Roman"/>
            <w:color w:val="000000"/>
            <w:shd w:val="clear" w:color="auto" w:fill="FFFFFF"/>
            <w:lang w:val="en-US"/>
          </w:rPr>
          <w:delText>, a pre analysis of the clustering algorithm for evaluating the optimized number of clusters in a given dataset</w:delText>
        </w:r>
      </w:del>
      <w:r w:rsidR="00F13036" w:rsidRPr="00AC0FCA">
        <w:rPr>
          <w:rFonts w:ascii="Book Antiqua" w:hAnsi="Book Antiqua" w:cs="Times New Roman"/>
          <w:color w:val="000000"/>
          <w:shd w:val="clear" w:color="auto" w:fill="FFFFFF"/>
          <w:lang w:val="en-US"/>
        </w:rPr>
        <w:t xml:space="preserve"> (</w:t>
      </w:r>
      <w:ins w:id="91" w:author="User15551" w:date="2021-12-18T18:36:00Z">
        <w:r w:rsidR="00EE0E9B">
          <w:rPr>
            <w:rFonts w:ascii="Book Antiqua" w:hAnsi="Book Antiqua" w:cs="Times New Roman"/>
            <w:color w:val="000000"/>
            <w:shd w:val="clear" w:color="auto" w:fill="FFFFFF"/>
            <w:lang w:val="en-US"/>
          </w:rPr>
          <w:t xml:space="preserve">following </w:t>
        </w:r>
      </w:ins>
      <w:proofErr w:type="spellStart"/>
      <w:r w:rsidR="00F13036" w:rsidRPr="00AC0FCA">
        <w:rPr>
          <w:rFonts w:ascii="Book Antiqua" w:hAnsi="Book Antiqua" w:cs="Times New Roman"/>
          <w:color w:val="000000"/>
          <w:shd w:val="clear" w:color="auto" w:fill="FFFFFF"/>
          <w:lang w:val="en-US"/>
        </w:rPr>
        <w:t>Tibshirani</w:t>
      </w:r>
      <w:proofErr w:type="spellEnd"/>
      <w:r w:rsidR="00F13036"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00F13036" w:rsidRPr="00AC0FCA">
        <w:rPr>
          <w:rFonts w:ascii="Book Antiqua" w:hAnsi="Book Antiqua" w:cs="Times New Roman"/>
          <w:color w:val="000000"/>
          <w:shd w:val="clear" w:color="auto" w:fill="FFFFFF"/>
          <w:lang w:val="en-US"/>
        </w:rPr>
        <w:t xml:space="preserve"> 2001). </w:t>
      </w:r>
      <w:moveFromRangeStart w:id="92" w:author="User15551" w:date="2021-12-18T18:35:00Z" w:name="move90744932"/>
      <w:moveFrom w:id="93" w:author="User15551" w:date="2021-12-18T18:35:00Z">
        <w:r w:rsidR="00F13036" w:rsidRPr="00AC0FCA" w:rsidDel="00CB4A32">
          <w:rPr>
            <w:rFonts w:ascii="Book Antiqua" w:hAnsi="Book Antiqua" w:cs="Times New Roman"/>
            <w:color w:val="000000"/>
            <w:shd w:val="clear" w:color="auto" w:fill="FFFFFF"/>
            <w:lang w:val="en-US"/>
          </w:rPr>
          <w:t>We used this approach to compute the number of trait clusters</w:t>
        </w:r>
        <w:r w:rsidR="00D41E54" w:rsidRPr="00AC0FCA" w:rsidDel="00CB4A32">
          <w:rPr>
            <w:rFonts w:ascii="Book Antiqua" w:hAnsi="Book Antiqua" w:cs="Times New Roman"/>
            <w:color w:val="000000"/>
            <w:shd w:val="clear" w:color="auto" w:fill="FFFFFF"/>
            <w:lang w:val="en-US"/>
          </w:rPr>
          <w:t xml:space="preserve"> between interacting species.</w:t>
        </w:r>
      </w:moveFrom>
      <w:moveFromRangeEnd w:id="92"/>
    </w:p>
    <w:p w14:paraId="05717859" w14:textId="7C048EC7" w:rsidR="00F13036" w:rsidRPr="00AC0FCA" w:rsidRDefault="00F13036"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ii) Do central cheater species amplify the effect of cheat</w:t>
      </w:r>
      <w:r w:rsidR="00AB0589">
        <w:rPr>
          <w:rFonts w:ascii="Book Antiqua" w:hAnsi="Book Antiqua" w:cs="Times New Roman"/>
          <w:i/>
          <w:iCs/>
          <w:color w:val="000000"/>
          <w:shd w:val="clear" w:color="auto" w:fill="FFFFFF"/>
          <w:lang w:val="en-US"/>
        </w:rPr>
        <w:t>ing</w:t>
      </w:r>
      <w:r w:rsidRPr="00AC0FCA">
        <w:rPr>
          <w:rFonts w:ascii="Book Antiqua" w:hAnsi="Book Antiqua" w:cs="Times New Roman"/>
          <w:i/>
          <w:iCs/>
          <w:color w:val="000000"/>
          <w:shd w:val="clear" w:color="auto" w:fill="FFFFFF"/>
          <w:lang w:val="en-US"/>
        </w:rPr>
        <w:t xml:space="preserve"> interactions on trait evolution?</w:t>
      </w:r>
    </w:p>
    <w:p w14:paraId="6D22B07E" w14:textId="213A9FAD" w:rsidR="00F13036" w:rsidRPr="00AC0FCA" w:rsidRDefault="00F13036" w:rsidP="00AC0FCA">
      <w:pPr>
        <w:spacing w:line="480" w:lineRule="auto"/>
        <w:rPr>
          <w:rFonts w:ascii="Book Antiqua" w:hAnsi="Book Antiqua" w:cs="Times New Roman"/>
          <w:color w:val="000000"/>
          <w:lang w:val="en-US"/>
        </w:rPr>
      </w:pPr>
      <w:r w:rsidRPr="00AC0FCA">
        <w:rPr>
          <w:rFonts w:ascii="Book Antiqua" w:hAnsi="Book Antiqua" w:cs="Times New Roman"/>
          <w:color w:val="000000"/>
          <w:lang w:val="en-US"/>
        </w:rPr>
        <w:t>Some species do not provide benefit for any of their interaction partners, relying exclusively upon cheating interactions</w:t>
      </w:r>
      <w:r w:rsidR="001D3FBF">
        <w:rPr>
          <w:rFonts w:ascii="Book Antiqua" w:hAnsi="Book Antiqua" w:cs="Times New Roman"/>
          <w:color w:val="000000"/>
          <w:lang w:val="en-US"/>
        </w:rPr>
        <w:t>, hereafter called the exclusive cheaters</w:t>
      </w:r>
      <w:r w:rsidRPr="00AC0FCA">
        <w:rPr>
          <w:rFonts w:ascii="Book Antiqua" w:hAnsi="Book Antiqua" w:cs="Times New Roman"/>
          <w:color w:val="000000"/>
          <w:lang w:val="en-US"/>
        </w:rPr>
        <w:t xml:space="preserve"> (Bronstein 2001). We hypothesize that exclusive cheaters species could amplify the effects of cheating interactions, </w:t>
      </w:r>
      <w:r w:rsidRPr="00AC0FCA">
        <w:rPr>
          <w:rFonts w:ascii="Book Antiqua" w:hAnsi="Book Antiqua" w:cs="Times New Roman"/>
          <w:i/>
          <w:iCs/>
          <w:color w:val="000000"/>
          <w:lang w:val="en-US"/>
        </w:rPr>
        <w:t>i.e.</w:t>
      </w:r>
      <w:r w:rsidRPr="00AC0FCA">
        <w:rPr>
          <w:rFonts w:ascii="Book Antiqua" w:hAnsi="Book Antiqua" w:cs="Times New Roman"/>
          <w:color w:val="000000"/>
          <w:lang w:val="en-US"/>
        </w:rPr>
        <w:t xml:space="preserve">, leading to effects on trait distributions that are higher than observed in simulations with the same number of cheating interactions in the network but randomly distributed across all ecological interactions (see previous set of simulations). We expected that this effect would be even stronger if the exclusive cheaters species are highly connected or perform central roles in the network structure. To explore the role of these exclusive, </w:t>
      </w:r>
      <w:r w:rsidR="00DF6804" w:rsidRPr="00AC0FCA">
        <w:rPr>
          <w:rFonts w:ascii="Book Antiqua" w:hAnsi="Book Antiqua" w:cs="Times New Roman"/>
          <w:color w:val="000000"/>
          <w:lang w:val="en-US"/>
        </w:rPr>
        <w:t>highly connected</w:t>
      </w:r>
      <w:r w:rsidRPr="00AC0FCA">
        <w:rPr>
          <w:rFonts w:ascii="Book Antiqua" w:hAnsi="Book Antiqua" w:cs="Times New Roman"/>
          <w:color w:val="000000"/>
          <w:lang w:val="en-US"/>
        </w:rPr>
        <w:t xml:space="preserve"> cheaters species in affecting the coevolutionary outcome, we selected the most connected species </w:t>
      </w:r>
      <w:r w:rsidR="00DB7986">
        <w:rPr>
          <w:rFonts w:ascii="Book Antiqua" w:hAnsi="Book Antiqua" w:cs="Times New Roman"/>
          <w:color w:val="000000"/>
          <w:lang w:val="en-US"/>
        </w:rPr>
        <w:t>in</w:t>
      </w:r>
      <w:r w:rsidRPr="00AC0FCA">
        <w:rPr>
          <w:rFonts w:ascii="Book Antiqua" w:hAnsi="Book Antiqua" w:cs="Times New Roman"/>
          <w:color w:val="000000"/>
          <w:lang w:val="en-US"/>
        </w:rPr>
        <w:t xml:space="preserve"> the network and assumed these species are only involved in cheating interactions. To do so, we calculate the degree centrality (Newman 2018), </w:t>
      </w:r>
      <w:r w:rsidRPr="00AC0FCA">
        <w:rPr>
          <w:rFonts w:ascii="Book Antiqua" w:hAnsi="Book Antiqua" w:cs="Times New Roman"/>
          <w:color w:val="000000"/>
          <w:lang w:val="en-US"/>
        </w:rPr>
        <w:lastRenderedPageBreak/>
        <w:t xml:space="preserve">which is a standardized measure of the number of interactions of a given species on the mutualistic network. The degree centrality </w:t>
      </w:r>
      <w:r w:rsidRPr="00431D14">
        <w:rPr>
          <w:rFonts w:ascii="Book Antiqua" w:hAnsi="Book Antiqua" w:cs="Times New Roman"/>
          <w:i/>
          <w:iCs/>
          <w:color w:val="000000"/>
          <w:shd w:val="clear" w:color="auto" w:fill="FFFFFF"/>
          <w:lang w:val="en-US"/>
        </w:rPr>
        <w:t>C</w:t>
      </w:r>
      <w:r w:rsidRPr="00431D14">
        <w:rPr>
          <w:rFonts w:ascii="Book Antiqua" w:hAnsi="Book Antiqua" w:cs="Times New Roman"/>
          <w:i/>
          <w:iCs/>
          <w:color w:val="000000"/>
          <w:shd w:val="clear" w:color="auto" w:fill="FFFFFF"/>
          <w:vertAlign w:val="subscript"/>
          <w:lang w:val="en-US"/>
        </w:rPr>
        <w:t>i</w:t>
      </w:r>
      <w:r w:rsidRPr="00AC0FCA">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lang w:val="en-US"/>
        </w:rPr>
        <w:t xml:space="preserve">for a species </w:t>
      </w:r>
      <w:proofErr w:type="spellStart"/>
      <w:r w:rsidRPr="00AC0FCA">
        <w:rPr>
          <w:rFonts w:ascii="Book Antiqua" w:hAnsi="Book Antiqua" w:cs="Times New Roman"/>
          <w:i/>
          <w:iCs/>
          <w:color w:val="000000"/>
          <w:lang w:val="en-US"/>
        </w:rPr>
        <w:t>i</w:t>
      </w:r>
      <w:proofErr w:type="spellEnd"/>
      <w:r w:rsidRPr="00AC0FCA">
        <w:rPr>
          <w:rFonts w:ascii="Book Antiqua" w:hAnsi="Book Antiqua" w:cs="Times New Roman"/>
          <w:color w:val="000000"/>
          <w:lang w:val="en-US"/>
        </w:rPr>
        <w:t xml:space="preserve"> from a given set (</w:t>
      </w:r>
      <w:r w:rsidR="00611D17" w:rsidRPr="00AC0FCA">
        <w:rPr>
          <w:rFonts w:ascii="Book Antiqua" w:hAnsi="Book Antiqua" w:cs="Times New Roman"/>
          <w:color w:val="000000"/>
          <w:lang w:val="en-US"/>
        </w:rPr>
        <w:t>e.g.,</w:t>
      </w:r>
      <w:r w:rsidRPr="00AC0FCA">
        <w:rPr>
          <w:rFonts w:ascii="Book Antiqua" w:hAnsi="Book Antiqua" w:cs="Times New Roman"/>
          <w:color w:val="000000"/>
          <w:lang w:val="en-US"/>
        </w:rPr>
        <w:t xml:space="preserve"> floral visitors) is:</w:t>
      </w:r>
    </w:p>
    <w:p w14:paraId="38497E0D" w14:textId="4C50708D" w:rsidR="00F13036" w:rsidRPr="00AC0FCA" w:rsidRDefault="00270574" w:rsidP="00021D0E">
      <w:pPr>
        <w:spacing w:line="480" w:lineRule="auto"/>
        <w:jc w:val="center"/>
        <w:rPr>
          <w:rFonts w:ascii="Book Antiqua" w:hAnsi="Book Antiqu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den>
        </m:f>
      </m:oMath>
      <w:r w:rsidR="00611D17" w:rsidRPr="00AC0FCA">
        <w:rPr>
          <w:rFonts w:ascii="Book Antiqua" w:hAnsi="Book Antiqua" w:cs="Times New Roman"/>
          <w:lang w:val="en-US"/>
        </w:rPr>
        <w:t xml:space="preserve"> (8)</w:t>
      </w:r>
    </w:p>
    <w:p w14:paraId="3C6148E3" w14:textId="7F29CC06" w:rsidR="00A63F60" w:rsidRPr="00AC0FCA" w:rsidRDefault="00A63F60" w:rsidP="00AC0FCA">
      <w:pPr>
        <w:spacing w:line="480" w:lineRule="auto"/>
        <w:rPr>
          <w:rFonts w:ascii="Book Antiqua" w:eastAsia="Times New Roman" w:hAnsi="Book Antiqua" w:cs="Times New Roman"/>
          <w:color w:val="000000"/>
          <w:lang w:val="en-US"/>
        </w:rPr>
      </w:pPr>
      <w:r w:rsidRPr="00AC0FCA">
        <w:rPr>
          <w:rFonts w:ascii="Book Antiqua" w:eastAsia="Times New Roman" w:hAnsi="Book Antiqua" w:cs="Times New Roman"/>
          <w:color w:val="000000"/>
          <w:lang w:val="en-US"/>
        </w:rPr>
        <w:t xml:space="preserve">in which </w:t>
      </w:r>
      <m:oMath>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k</m:t>
            </m:r>
          </m:e>
          <m:sub>
            <m:r>
              <w:rPr>
                <w:rFonts w:ascii="Cambria Math" w:eastAsia="Times New Roman" w:hAnsi="Cambria Math" w:cs="Times New Roman"/>
                <w:color w:val="000000"/>
                <w:lang w:val="en-US"/>
              </w:rPr>
              <m:t>i</m:t>
            </m:r>
          </m:sub>
        </m:sSub>
      </m:oMath>
      <w:r w:rsidR="00591303" w:rsidRPr="00AC0FCA">
        <w:rPr>
          <w:rFonts w:ascii="Book Antiqua" w:eastAsia="Times New Roman" w:hAnsi="Book Antiqua" w:cs="Times New Roman"/>
          <w:color w:val="000000"/>
          <w:lang w:val="en-US"/>
        </w:rPr>
        <w:t xml:space="preserve"> </w:t>
      </w:r>
      <w:r w:rsidRPr="00AC0FCA">
        <w:rPr>
          <w:rFonts w:ascii="Book Antiqua" w:eastAsia="Times New Roman" w:hAnsi="Book Antiqua" w:cs="Times New Roman"/>
          <w:color w:val="000000"/>
          <w:shd w:val="clear" w:color="auto" w:fill="FFFFFF"/>
          <w:lang w:val="en-US"/>
        </w:rPr>
        <w:t xml:space="preserve">is the number of interactions of species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i/>
          <w:iCs/>
          <w:color w:val="000000"/>
          <w:lang w:val="en-US"/>
        </w:rPr>
        <w:t xml:space="preserve"> </w:t>
      </w:r>
      <w:r w:rsidRPr="00AC0FCA">
        <w:rPr>
          <w:rFonts w:ascii="Book Antiqua" w:eastAsia="Times New Roman" w:hAnsi="Book Antiqua" w:cs="Times New Roman"/>
          <w:color w:val="000000"/>
          <w:lang w:val="en-US"/>
        </w:rPr>
        <w:t xml:space="preserve">and </w:t>
      </w:r>
      <w:r w:rsidRPr="00AC0FCA">
        <w:rPr>
          <w:rFonts w:ascii="Book Antiqua" w:eastAsia="Times New Roman" w:hAnsi="Book Antiqua" w:cs="Times New Roman"/>
          <w:i/>
          <w:iCs/>
          <w:color w:val="000000"/>
          <w:lang w:val="en-US"/>
        </w:rPr>
        <w:t>N</w:t>
      </w:r>
      <w:r w:rsidRPr="00AC0FCA">
        <w:rPr>
          <w:rFonts w:ascii="Book Antiqua" w:eastAsia="Times New Roman" w:hAnsi="Book Antiqua" w:cs="Times New Roman"/>
          <w:i/>
          <w:iCs/>
          <w:color w:val="000000"/>
          <w:vertAlign w:val="subscript"/>
          <w:lang w:val="en-US"/>
        </w:rPr>
        <w:t>o</w:t>
      </w:r>
      <w:r w:rsidRPr="00AC0FCA">
        <w:rPr>
          <w:rFonts w:ascii="Book Antiqua" w:eastAsia="Times New Roman" w:hAnsi="Book Antiqua" w:cs="Times New Roman"/>
          <w:color w:val="000000"/>
          <w:lang w:val="en-US"/>
        </w:rPr>
        <w:t xml:space="preserve"> is the species richness from the opposite set of </w:t>
      </w:r>
      <w:proofErr w:type="spellStart"/>
      <w:r w:rsidR="00611D17" w:rsidRPr="00AC0FCA">
        <w:rPr>
          <w:rFonts w:ascii="Book Antiqua" w:eastAsia="Times New Roman" w:hAnsi="Book Antiqua" w:cs="Times New Roman"/>
          <w:i/>
          <w:iCs/>
          <w:color w:val="000000"/>
          <w:lang w:val="en-US"/>
        </w:rPr>
        <w:t>i</w:t>
      </w:r>
      <w:proofErr w:type="spellEnd"/>
      <w:r w:rsidR="00611D17" w:rsidRPr="00AC0FCA">
        <w:rPr>
          <w:rFonts w:ascii="Book Antiqua" w:eastAsia="Times New Roman" w:hAnsi="Book Antiqua" w:cs="Times New Roman"/>
          <w:i/>
          <w:iCs/>
          <w:color w:val="000000"/>
          <w:lang w:val="en-US"/>
        </w:rPr>
        <w:t xml:space="preserve"> (</w:t>
      </w:r>
      <w:r w:rsidRPr="00AC0FCA">
        <w:rPr>
          <w:rFonts w:ascii="Book Antiqua" w:eastAsia="Times New Roman" w:hAnsi="Book Antiqua" w:cs="Times New Roman"/>
          <w:color w:val="000000"/>
          <w:lang w:val="en-US"/>
        </w:rPr>
        <w:t xml:space="preserve">e.g., if species </w:t>
      </w:r>
      <w:proofErr w:type="spellStart"/>
      <w:r w:rsidRPr="00AC0FCA">
        <w:rPr>
          <w:rFonts w:ascii="Book Antiqua" w:eastAsia="Times New Roman" w:hAnsi="Book Antiqua" w:cs="Times New Roman"/>
          <w:i/>
          <w:iCs/>
          <w:color w:val="000000"/>
          <w:lang w:val="en-US"/>
        </w:rPr>
        <w:t>i</w:t>
      </w:r>
      <w:proofErr w:type="spellEnd"/>
      <w:r w:rsidRPr="00AC0FCA">
        <w:rPr>
          <w:rFonts w:ascii="Book Antiqua" w:eastAsia="Times New Roman" w:hAnsi="Book Antiqua" w:cs="Times New Roman"/>
          <w:color w:val="000000"/>
          <w:lang w:val="en-US"/>
        </w:rPr>
        <w:t xml:space="preserve"> is a floral visitor, the opposite set is formed by flowering plants). We computed a z-score to detect extreme values of species centrality and identify the most central species,</w:t>
      </w:r>
    </w:p>
    <w:p w14:paraId="172A0DE5" w14:textId="07544DB6" w:rsidR="00A63F60" w:rsidRPr="00AC0FCA" w:rsidRDefault="00270574" w:rsidP="00021D0E">
      <w:pPr>
        <w:spacing w:line="480" w:lineRule="auto"/>
        <w:jc w:val="center"/>
        <w:rPr>
          <w:rFonts w:ascii="Book Antiqua" w:eastAsia="Times New Roman" w:hAnsi="Book Antiqua" w:cs="Times New Roman"/>
          <w:lang w:val="en-US"/>
        </w:rPr>
      </w:pP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S</m:t>
            </m:r>
          </m:e>
          <m:sub>
            <m:r>
              <w:rPr>
                <w:rFonts w:ascii="Cambria Math" w:eastAsia="Times New Roman" w:hAnsi="Cambria Math" w:cs="Times New Roman"/>
                <w:lang w:val="en-US"/>
              </w:rPr>
              <m:t>i</m:t>
            </m:r>
          </m:sub>
        </m:sSub>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C</m:t>
                </m:r>
              </m:e>
              <m:sub>
                <m:r>
                  <w:rPr>
                    <w:rFonts w:ascii="Cambria Math" w:eastAsia="Times New Roman" w:hAnsi="Cambria Math" w:cs="Times New Roman"/>
                    <w:lang w:val="en-US"/>
                  </w:rPr>
                  <m:t>i</m:t>
                </m:r>
              </m:sub>
            </m:sSub>
            <m:r>
              <w:rPr>
                <w:rFonts w:ascii="Cambria Math" w:eastAsia="Times New Roman" w:hAnsi="Cambria Math" w:cs="Times New Roman"/>
                <w:lang w:val="en-US"/>
              </w:rPr>
              <m:t>-</m:t>
            </m:r>
            <m:acc>
              <m:accPr>
                <m:chr m:val="̅"/>
                <m:ctrlPr>
                  <w:rPr>
                    <w:rFonts w:ascii="Cambria Math" w:eastAsia="Times New Roman" w:hAnsi="Cambria Math" w:cs="Times New Roman"/>
                    <w:i/>
                    <w:lang w:val="en-US"/>
                  </w:rPr>
                </m:ctrlPr>
              </m:accPr>
              <m:e>
                <m:r>
                  <w:rPr>
                    <w:rFonts w:ascii="Cambria Math" w:eastAsia="Times New Roman" w:hAnsi="Cambria Math" w:cs="Times New Roman"/>
                    <w:lang w:val="en-US"/>
                  </w:rPr>
                  <m:t>C</m:t>
                </m:r>
              </m:e>
            </m:acc>
          </m:num>
          <m:den>
            <m:r>
              <w:rPr>
                <w:rFonts w:ascii="Cambria Math" w:eastAsia="Times New Roman" w:hAnsi="Cambria Math" w:cs="Times New Roman"/>
                <w:lang w:val="en-US"/>
              </w:rPr>
              <m:t>σ</m:t>
            </m:r>
          </m:den>
        </m:f>
      </m:oMath>
      <w:r w:rsidR="002345CD" w:rsidRPr="00AC0FCA">
        <w:rPr>
          <w:rFonts w:ascii="Book Antiqua" w:eastAsia="Times New Roman" w:hAnsi="Book Antiqua" w:cs="Times New Roman"/>
          <w:lang w:val="en-US"/>
        </w:rPr>
        <w:t xml:space="preserve"> (9)</w:t>
      </w:r>
    </w:p>
    <w:p w14:paraId="30113BCF" w14:textId="54B597C0" w:rsidR="00E34B44" w:rsidRPr="00AC0FCA" w:rsidRDefault="00E34B44" w:rsidP="00AC0FCA">
      <w:pPr>
        <w:spacing w:line="480" w:lineRule="auto"/>
        <w:rPr>
          <w:rFonts w:ascii="Book Antiqua" w:hAnsi="Book Antiqua" w:cs="Times New Roman"/>
          <w:lang w:val="en-US"/>
        </w:rPr>
      </w:pPr>
      <w:r w:rsidRPr="00AC0FCA">
        <w:rPr>
          <w:rFonts w:ascii="Book Antiqua" w:hAnsi="Book Antiqua" w:cs="Times New Roman"/>
          <w:color w:val="000000"/>
          <w:lang w:val="en-US"/>
        </w:rPr>
        <w:t xml:space="preserve">where </w:t>
      </w:r>
      <m:oMath>
        <m:acc>
          <m:accPr>
            <m:chr m:val="̅"/>
            <m:ctrlPr>
              <w:rPr>
                <w:rFonts w:ascii="Cambria Math" w:hAnsi="Cambria Math" w:cs="Times New Roman"/>
                <w:i/>
                <w:color w:val="000000"/>
                <w:lang w:val="en-US"/>
              </w:rPr>
            </m:ctrlPr>
          </m:accPr>
          <m:e>
            <m:r>
              <w:rPr>
                <w:rFonts w:ascii="Cambria Math" w:hAnsi="Cambria Math" w:cs="Times New Roman"/>
                <w:color w:val="000000"/>
                <w:lang w:val="en-US"/>
              </w:rPr>
              <m:t>C</m:t>
            </m:r>
          </m:e>
        </m:acc>
      </m:oMath>
      <w:r w:rsidR="00591303" w:rsidRPr="00AC0FCA">
        <w:rPr>
          <w:rFonts w:ascii="Book Antiqua" w:hAnsi="Book Antiqua" w:cs="Times New Roman"/>
          <w:color w:val="000000"/>
          <w:lang w:val="en-US"/>
        </w:rPr>
        <w:t xml:space="preserve"> </w:t>
      </w:r>
      <w:r w:rsidRPr="00AC0FCA">
        <w:rPr>
          <w:rFonts w:ascii="Book Antiqua" w:hAnsi="Book Antiqua" w:cs="Times New Roman"/>
          <w:color w:val="000000"/>
          <w:lang w:val="en-US"/>
        </w:rPr>
        <w:t xml:space="preserve">is the average value of degree centrality of the network and </w:t>
      </w:r>
      <m:oMath>
        <m:r>
          <w:rPr>
            <w:rFonts w:ascii="Cambria Math" w:hAnsi="Cambria Math" w:cs="Times New Roman"/>
            <w:color w:val="000000"/>
            <w:lang w:val="en-US"/>
          </w:rPr>
          <m:t>σ</m:t>
        </m:r>
      </m:oMath>
      <w:r w:rsidR="00591303" w:rsidRPr="00AC0FCA">
        <w:rPr>
          <w:rFonts w:ascii="Book Antiqua" w:hAnsi="Book Antiqua" w:cs="Times New Roman"/>
          <w:color w:val="000000"/>
          <w:lang w:val="en-US"/>
        </w:rPr>
        <w:t xml:space="preserve"> </w:t>
      </w:r>
      <w:r w:rsidRPr="00AC0FCA">
        <w:rPr>
          <w:rFonts w:ascii="Book Antiqua" w:hAnsi="Book Antiqua" w:cs="Times New Roman"/>
          <w:color w:val="000000"/>
          <w:shd w:val="clear" w:color="auto" w:fill="FFFFFF"/>
          <w:lang w:val="en-US"/>
        </w:rPr>
        <w:t xml:space="preserve">is the standard deviation of the degree centrality values. To test the effect of central cheaters species on trait evolution, we set all species with </w:t>
      </w:r>
      <w:r w:rsidR="0053044B">
        <w:rPr>
          <w:rFonts w:ascii="Book Antiqua" w:hAnsi="Book Antiqua" w:cs="Times New Roman"/>
          <w:color w:val="000000"/>
          <w:shd w:val="clear" w:color="auto" w:fill="FFFFFF"/>
          <w:lang w:val="en-US"/>
        </w:rPr>
        <w:t>S</w:t>
      </w:r>
      <w:r w:rsidRPr="00AC0FCA">
        <w:rPr>
          <w:rFonts w:ascii="Book Antiqua" w:hAnsi="Book Antiqua" w:cs="Times New Roman"/>
          <w:color w:val="000000"/>
          <w:shd w:val="clear" w:color="auto" w:fill="FFFFFF"/>
          <w:vertAlign w:val="subscript"/>
          <w:lang w:val="en-US"/>
        </w:rPr>
        <w:t>i</w:t>
      </w:r>
      <w:r w:rsidRPr="00AC0FCA">
        <w:rPr>
          <w:rFonts w:ascii="Book Antiqua" w:hAnsi="Book Antiqua" w:cs="Times New Roman"/>
          <w:color w:val="000000"/>
          <w:shd w:val="clear" w:color="auto" w:fill="FFFFFF"/>
          <w:lang w:val="en-US"/>
        </w:rPr>
        <w:t xml:space="preserve">&gt;1 as exclusive cheaters. Thus, we will have a network with central species as obligate cheaters - </w:t>
      </w:r>
      <w:del w:id="94" w:author="User15551" w:date="2021-12-18T18:42:00Z">
        <w:r w:rsidRPr="00AC0FCA" w:rsidDel="00E93BD7">
          <w:rPr>
            <w:rFonts w:ascii="Book Antiqua" w:hAnsi="Book Antiqua" w:cs="Times New Roman"/>
            <w:color w:val="000000"/>
            <w:shd w:val="clear" w:color="auto" w:fill="FFFFFF"/>
            <w:lang w:val="en-US"/>
          </w:rPr>
          <w:delText xml:space="preserve">our </w:delText>
        </w:r>
      </w:del>
      <w:ins w:id="95" w:author="User15551" w:date="2021-12-18T18:42:00Z">
        <w:r w:rsidR="00E93BD7">
          <w:rPr>
            <w:rFonts w:ascii="Book Antiqua" w:hAnsi="Book Antiqua" w:cs="Times New Roman"/>
            <w:color w:val="000000"/>
            <w:shd w:val="clear" w:color="auto" w:fill="FFFFFF"/>
            <w:lang w:val="en-US"/>
          </w:rPr>
          <w:t>the</w:t>
        </w:r>
        <w:r w:rsidR="00E93BD7" w:rsidRPr="00AC0FCA">
          <w:rPr>
            <w:rFonts w:ascii="Book Antiqua" w:hAnsi="Book Antiqua" w:cs="Times New Roman"/>
            <w:color w:val="000000"/>
            <w:shd w:val="clear" w:color="auto" w:fill="FFFFFF"/>
            <w:lang w:val="en-US"/>
          </w:rPr>
          <w:t xml:space="preserve"> </w:t>
        </w:r>
      </w:ins>
      <w:r w:rsidRPr="00AC0FCA">
        <w:rPr>
          <w:rFonts w:ascii="Book Antiqua" w:hAnsi="Book Antiqua" w:cs="Times New Roman"/>
          <w:color w:val="000000"/>
          <w:shd w:val="clear" w:color="auto" w:fill="FFFFFF"/>
          <w:lang w:val="en-US"/>
        </w:rPr>
        <w:t>Central scenario. </w:t>
      </w:r>
    </w:p>
    <w:p w14:paraId="203040A1" w14:textId="3B6828D0" w:rsidR="00E34B44" w:rsidRPr="00AC0FCA" w:rsidRDefault="00E34B44" w:rsidP="00AC0FCA">
      <w:pPr>
        <w:spacing w:line="480" w:lineRule="auto"/>
        <w:ind w:firstLine="720"/>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Finally, we compare</w:t>
      </w:r>
      <w:r w:rsidR="00AC77B2">
        <w:rPr>
          <w:rFonts w:ascii="Book Antiqua" w:hAnsi="Book Antiqua" w:cs="Times New Roman"/>
          <w:color w:val="000000"/>
          <w:shd w:val="clear" w:color="auto" w:fill="FFFFFF"/>
          <w:lang w:val="en-US"/>
        </w:rPr>
        <w:t>d</w:t>
      </w:r>
      <w:r w:rsidRPr="00AC0FCA">
        <w:rPr>
          <w:rFonts w:ascii="Book Antiqua" w:hAnsi="Book Antiqua" w:cs="Times New Roman"/>
          <w:color w:val="000000"/>
          <w:shd w:val="clear" w:color="auto" w:fill="FFFFFF"/>
          <w:lang w:val="en-US"/>
        </w:rPr>
        <w:t xml:space="preserve"> the coevolutionary dynamics of the Central scenario with the scenario in which cheating interactions were randomly distributed across the network (the Random scenario). To create the Random scenario, we measure the frequency of negative effects in networks (</w:t>
      </w:r>
      <w:proofErr w:type="spellStart"/>
      <w:r w:rsidRPr="00AC0FCA">
        <w:rPr>
          <w:rFonts w:ascii="Book Antiqua" w:hAnsi="Book Antiqua" w:cs="Times New Roman"/>
          <w:i/>
          <w:iCs/>
          <w:color w:val="000000"/>
          <w:shd w:val="clear" w:color="auto" w:fill="FFFFFF"/>
          <w:lang w:val="en-US"/>
        </w:rPr>
        <w:t>f</w:t>
      </w:r>
      <w:r w:rsidRPr="0053044B">
        <w:rPr>
          <w:rFonts w:ascii="Book Antiqua" w:hAnsi="Book Antiqua" w:cs="Times New Roman"/>
          <w:i/>
          <w:iCs/>
          <w:color w:val="000000"/>
          <w:shd w:val="clear" w:color="auto" w:fill="FFFFFF"/>
          <w:vertAlign w:val="subscript"/>
          <w:lang w:val="en-US"/>
        </w:rPr>
        <w:t>Ch</w:t>
      </w:r>
      <w:proofErr w:type="spellEnd"/>
      <w:r w:rsidRPr="00AC0FCA">
        <w:rPr>
          <w:rFonts w:ascii="Book Antiqua" w:hAnsi="Book Antiqua" w:cs="Times New Roman"/>
          <w:i/>
          <w:iCs/>
          <w:color w:val="000000"/>
          <w:shd w:val="clear" w:color="auto" w:fill="FFFFFF"/>
          <w:lang w:val="en-US"/>
        </w:rPr>
        <w:t>)</w:t>
      </w:r>
      <w:r w:rsidRPr="00AC0FCA">
        <w:rPr>
          <w:rFonts w:ascii="Book Antiqua" w:hAnsi="Book Antiqua" w:cs="Times New Roman"/>
          <w:color w:val="000000"/>
          <w:shd w:val="clear" w:color="auto" w:fill="FFFFFF"/>
          <w:lang w:val="en-US"/>
        </w:rPr>
        <w:t xml:space="preserve"> in the Central scenario, as shown in Equation 10, and use</w:t>
      </w:r>
      <w:r w:rsidR="00AC77B2">
        <w:rPr>
          <w:rFonts w:ascii="Book Antiqua" w:hAnsi="Book Antiqua" w:cs="Times New Roman"/>
          <w:color w:val="000000"/>
          <w:shd w:val="clear" w:color="auto" w:fill="FFFFFF"/>
          <w:lang w:val="en-US"/>
        </w:rPr>
        <w:t>d</w:t>
      </w:r>
      <w:r w:rsidRPr="00AC0FCA">
        <w:rPr>
          <w:rFonts w:ascii="Book Antiqua" w:hAnsi="Book Antiqua" w:cs="Times New Roman"/>
          <w:color w:val="000000"/>
          <w:shd w:val="clear" w:color="auto" w:fill="FFFFFF"/>
          <w:lang w:val="en-US"/>
        </w:rPr>
        <w:t xml:space="preserve"> this value of frequency as a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in the networks of the Random scenario. We considered </w:t>
      </w:r>
      <w:proofErr w:type="gramStart"/>
      <w:r w:rsidR="00AE417A" w:rsidRPr="00AC0FCA">
        <w:rPr>
          <w:rFonts w:ascii="Book Antiqua" w:hAnsi="Book Antiqua" w:cs="Times New Roman"/>
          <w:color w:val="000000"/>
          <w:shd w:val="clear" w:color="auto" w:fill="FFFFFF"/>
          <w:lang w:val="en-US"/>
        </w:rPr>
        <w:t>n(</w:t>
      </w:r>
      <w:proofErr w:type="gramEnd"/>
      <w:r w:rsidR="00C67C8F" w:rsidRPr="00AC0FCA">
        <w:rPr>
          <w:rFonts w:ascii="Book Antiqua" w:hAnsi="Book Antiqua" w:cs="Times New Roman"/>
          <w:color w:val="000000"/>
          <w:shd w:val="clear" w:color="auto" w:fill="FFFFFF"/>
          <w:lang w:val="en-US"/>
        </w:rPr>
        <w:t>-</w:t>
      </w:r>
      <w:r w:rsidRPr="00AC0FCA">
        <w:rPr>
          <w:rFonts w:ascii="Book Antiqua" w:hAnsi="Book Antiqua" w:cs="Times New Roman"/>
          <w:color w:val="000000"/>
          <w:shd w:val="clear" w:color="auto" w:fill="FFFFFF"/>
          <w:lang w:val="en-US"/>
        </w:rPr>
        <w:t>+) as the number of cheating interactions and n(++) as the number of mutualistic interactions in the network.</w:t>
      </w:r>
    </w:p>
    <w:p w14:paraId="2F9AB114" w14:textId="7A328BAE" w:rsidR="00A63F60" w:rsidRPr="00AC0FCA" w:rsidRDefault="00270574" w:rsidP="00021D0E">
      <w:pPr>
        <w:spacing w:line="480" w:lineRule="auto"/>
        <w:ind w:firstLine="720"/>
        <w:jc w:val="center"/>
        <w:rPr>
          <w:rFonts w:ascii="Book Antiqua" w:hAnsi="Book Antiqu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Ch</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m:t>
                </m:r>
              </m:sub>
            </m:sSub>
          </m:den>
        </m:f>
      </m:oMath>
      <w:r w:rsidR="0046523C" w:rsidRPr="00AC0FCA">
        <w:rPr>
          <w:rFonts w:ascii="Book Antiqua" w:hAnsi="Book Antiqua" w:cs="Times New Roman"/>
          <w:lang w:val="en-US"/>
        </w:rPr>
        <w:t xml:space="preserve"> (10)</w:t>
      </w:r>
    </w:p>
    <w:p w14:paraId="10BB0849" w14:textId="70661F30" w:rsidR="003A164A" w:rsidRPr="00AC0FCA" w:rsidRDefault="003A164A"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lastRenderedPageBreak/>
        <w:t>Thus, in the Random scenario, negative effects are not concentrated in central species but distributed across the network. For each combination of empirical networks (n = 24) and scenarios (Random and Central), we performed 1.500 simulations, leading to a total of 72.000 simulations. We ran all simulations until the equilibrium</w:t>
      </w:r>
      <w:r w:rsidR="00AE4806">
        <w:rPr>
          <w:rFonts w:ascii="Book Antiqua" w:hAnsi="Book Antiqua" w:cs="Times New Roman"/>
          <w:color w:val="000000"/>
          <w:shd w:val="clear" w:color="auto" w:fill="FFFFFF"/>
          <w:lang w:val="en-US"/>
        </w:rPr>
        <w:t xml:space="preserve"> as described above</w:t>
      </w:r>
      <w:r w:rsidRPr="00AC0FCA">
        <w:rPr>
          <w:rFonts w:ascii="Book Antiqua" w:hAnsi="Book Antiqua" w:cs="Times New Roman"/>
          <w:color w:val="000000"/>
          <w:shd w:val="clear" w:color="auto" w:fill="FFFFFF"/>
          <w:lang w:val="en-US"/>
        </w:rPr>
        <w:t>.</w:t>
      </w:r>
    </w:p>
    <w:p w14:paraId="72399249" w14:textId="77777777" w:rsidR="003A164A" w:rsidRPr="00AC0FCA" w:rsidRDefault="003A164A"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iii) What is the effect of cheating interactions on the structure of mutualistic networks?</w:t>
      </w:r>
    </w:p>
    <w:p w14:paraId="25ADFC72" w14:textId="2C4ACAFB" w:rsidR="003A164A" w:rsidRPr="00AC0FCA" w:rsidRDefault="003A164A" w:rsidP="00AC0FCA">
      <w:pPr>
        <w:spacing w:line="480" w:lineRule="auto"/>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 xml:space="preserve">In our baseline coevolutionary model, the trait barrier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hAnsi="Book Antiqua" w:cs="Times New Roman"/>
          <w:color w:val="000000"/>
          <w:shd w:val="clear" w:color="auto" w:fill="FFFFFF"/>
          <w:lang w:val="en-US"/>
        </w:rPr>
        <w:t xml:space="preserve"> indicates </w:t>
      </w:r>
      <w:r w:rsidR="00F370F0">
        <w:rPr>
          <w:rFonts w:ascii="Book Antiqua" w:hAnsi="Book Antiqua" w:cs="Times New Roman"/>
          <w:color w:val="000000"/>
          <w:shd w:val="clear" w:color="auto" w:fill="FFFFFF"/>
          <w:lang w:val="en-US"/>
        </w:rPr>
        <w:t>whether</w:t>
      </w:r>
      <w:r w:rsidRPr="00AC0FCA">
        <w:rPr>
          <w:rFonts w:ascii="Book Antiqua" w:hAnsi="Book Antiqua" w:cs="Times New Roman"/>
          <w:color w:val="000000"/>
          <w:shd w:val="clear" w:color="auto" w:fill="FFFFFF"/>
          <w:lang w:val="en-US"/>
        </w:rPr>
        <w:t xml:space="preserve"> the evolutionary effects of a cheater species on a victim bec</w:t>
      </w:r>
      <w:r w:rsidR="00F370F0">
        <w:rPr>
          <w:rFonts w:ascii="Book Antiqua" w:hAnsi="Book Antiqua" w:cs="Times New Roman"/>
          <w:color w:val="000000"/>
          <w:shd w:val="clear" w:color="auto" w:fill="FFFFFF"/>
          <w:lang w:val="en-US"/>
        </w:rPr>
        <w:t>omes</w:t>
      </w:r>
      <w:r w:rsidRPr="00AC0FCA">
        <w:rPr>
          <w:rFonts w:ascii="Book Antiqua" w:hAnsi="Book Antiqua" w:cs="Times New Roman"/>
          <w:color w:val="000000"/>
          <w:shd w:val="clear" w:color="auto" w:fill="FFFFFF"/>
          <w:lang w:val="en-US"/>
        </w:rPr>
        <w:t xml:space="preserve"> negligible. To explore the effect of cheating interactions on the network structure, we changed our baseline coevolutionary model to add an additional trait barrier, </w:t>
      </w:r>
      <w:proofErr w:type="spellStart"/>
      <w:r w:rsidR="00981905" w:rsidRPr="00AC0FCA">
        <w:rPr>
          <w:rFonts w:ascii="Book Antiqua" w:hAnsi="Book Antiqua" w:cs="Times New Roman"/>
          <w:i/>
          <w:iCs/>
          <w:color w:val="000000"/>
          <w:shd w:val="clear" w:color="auto" w:fill="FFFFFF"/>
          <w:lang w:val="en-US"/>
        </w:rPr>
        <w:t>b</w:t>
      </w:r>
      <w:r w:rsidR="00981905" w:rsidRPr="00AC0FCA">
        <w:rPr>
          <w:rFonts w:ascii="Book Antiqua" w:hAnsi="Book Antiqua" w:cs="Times New Roman"/>
          <w:i/>
          <w:iCs/>
          <w:color w:val="000000"/>
          <w:shd w:val="clear" w:color="auto" w:fill="FFFFFF"/>
          <w:vertAlign w:val="subscript"/>
          <w:lang w:val="en-US"/>
        </w:rPr>
        <w:t>ij</w:t>
      </w:r>
      <w:proofErr w:type="spellEnd"/>
      <w:r w:rsidRPr="00AC0FCA">
        <w:rPr>
          <w:rFonts w:ascii="Book Antiqua" w:hAnsi="Book Antiqua" w:cs="Times New Roman"/>
          <w:color w:val="000000"/>
          <w:shd w:val="clear" w:color="auto" w:fill="FFFFFF"/>
          <w:lang w:val="en-US"/>
        </w:rPr>
        <w:t>, defining the maximum absolute trait mismatch between two species traits so they can interact:</w:t>
      </w:r>
    </w:p>
    <w:p w14:paraId="75F1B8AD" w14:textId="4B8E3A48" w:rsidR="003A164A" w:rsidRPr="00AC0FCA" w:rsidRDefault="00270574" w:rsidP="00021D0E">
      <w:pPr>
        <w:spacing w:line="480" w:lineRule="auto"/>
        <w:jc w:val="center"/>
        <w:rPr>
          <w:rFonts w:ascii="Book Antiqua" w:hAnsi="Book Antiqua" w:cs="Times New Roman"/>
          <w:lang w:val="en-US"/>
        </w:rPr>
      </w:pPr>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d>
                  <m:dPr>
                    <m:begChr m:val="|"/>
                    <m:endChr m:val="|"/>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r>
                          <w:rPr>
                            <w:rFonts w:ascii="Cambria Math" w:hAnsi="Cambria Math" w:cs="Times New Roman"/>
                            <w:lang w:val="en-US"/>
                          </w:rPr>
                          <m:t>(t)</m:t>
                        </m:r>
                      </m:sup>
                    </m:sSubSup>
                  </m:e>
                </m:d>
                <m:r>
                  <w:rPr>
                    <w:rFonts w:ascii="Cambria Math" w:hAnsi="Cambria Math" w:cs="Times New Roman"/>
                    <w:lang w:val="en-US"/>
                  </w:rPr>
                  <m:t>&gt;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ij</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lang w:val="en-US"/>
                  </w:rPr>
                  <m:t>=0</m:t>
                </m:r>
              </m:e>
              <m:e>
                <m:d>
                  <m:dPr>
                    <m:begChr m:val="|"/>
                    <m:endChr m:val="|"/>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i</m:t>
                        </m:r>
                      </m:sub>
                      <m:sup>
                        <m:r>
                          <w:rPr>
                            <w:rFonts w:ascii="Cambria Math" w:hAnsi="Cambria Math" w:cs="Times New Roman"/>
                            <w:lang w:val="en-US"/>
                          </w:rPr>
                          <m:t>(t)</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j</m:t>
                        </m:r>
                      </m:sub>
                      <m:sup>
                        <m:r>
                          <w:rPr>
                            <w:rFonts w:ascii="Cambria Math" w:hAnsi="Cambria Math" w:cs="Times New Roman"/>
                            <w:lang w:val="en-US"/>
                          </w:rPr>
                          <m:t>(t)</m:t>
                        </m:r>
                      </m:sup>
                    </m:sSubSup>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ij</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lang w:val="en-US"/>
                  </w:rPr>
                  <m:t>=1</m:t>
                </m:r>
              </m:e>
            </m:eqArr>
          </m:e>
        </m:d>
      </m:oMath>
      <w:r w:rsidR="00DF0989" w:rsidRPr="00AC0FCA">
        <w:rPr>
          <w:rFonts w:ascii="Book Antiqua" w:hAnsi="Book Antiqua" w:cs="Times New Roman"/>
          <w:lang w:val="en-US"/>
        </w:rPr>
        <w:t xml:space="preserve"> (11)</w:t>
      </w:r>
    </w:p>
    <w:p w14:paraId="594ED098" w14:textId="2CF324EE" w:rsidR="0099232A" w:rsidRPr="00AC0FCA" w:rsidRDefault="00F900D2" w:rsidP="00AC0FCA">
      <w:pPr>
        <w:spacing w:line="480" w:lineRule="auto"/>
        <w:ind w:firstLine="720"/>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 xml:space="preserve">Note that </w:t>
      </w:r>
      <m:oMath>
        <m:sSub>
          <m:sSubPr>
            <m:ctrlPr>
              <w:rPr>
                <w:rFonts w:ascii="Cambria Math" w:hAnsi="Cambria Math" w:cs="Times New Roman"/>
                <w:i/>
                <w:color w:val="000000"/>
                <w:lang w:val="en-US"/>
              </w:rPr>
            </m:ctrlPr>
          </m:sSubPr>
          <m:e>
            <m:r>
              <w:rPr>
                <w:rFonts w:ascii="Cambria Math" w:hAnsi="Cambria Math" w:cs="Times New Roman"/>
                <w:color w:val="000000"/>
                <w:lang w:val="en-US"/>
              </w:rPr>
              <m:t>ε</m:t>
            </m:r>
          </m:e>
          <m:sub>
            <m:r>
              <w:rPr>
                <w:rFonts w:ascii="Cambria Math" w:hAnsi="Cambria Math" w:cs="Times New Roman"/>
                <w:color w:val="000000"/>
                <w:lang w:val="en-US"/>
              </w:rPr>
              <m:t>ij</m:t>
            </m:r>
          </m:sub>
        </m:sSub>
      </m:oMath>
      <w:r w:rsidRPr="00AC0FCA">
        <w:rPr>
          <w:rFonts w:ascii="Book Antiqua" w:hAnsi="Book Antiqua" w:cs="Times New Roman"/>
          <w:color w:val="000000"/>
          <w:shd w:val="clear" w:color="auto" w:fill="FFFFFF"/>
          <w:vertAlign w:val="subscript"/>
          <w:lang w:val="en-US"/>
        </w:rPr>
        <w:t xml:space="preserve"> </w:t>
      </w:r>
      <w:r w:rsidRPr="00AC0FCA">
        <w:rPr>
          <w:rFonts w:ascii="Book Antiqua" w:hAnsi="Book Antiqua" w:cs="Times New Roman"/>
          <w:color w:val="000000"/>
          <w:shd w:val="clear" w:color="auto" w:fill="FFFFFF"/>
          <w:lang w:val="en-US"/>
        </w:rPr>
        <w:t xml:space="preserve">represents a trait barrier </w:t>
      </w:r>
      <w:r w:rsidR="00F370F0">
        <w:rPr>
          <w:rFonts w:ascii="Book Antiqua" w:hAnsi="Book Antiqua" w:cs="Times New Roman"/>
          <w:color w:val="000000"/>
          <w:shd w:val="clear" w:color="auto" w:fill="FFFFFF"/>
          <w:lang w:val="en-US"/>
        </w:rPr>
        <w:t>that</w:t>
      </w:r>
      <w:r w:rsidRPr="00AC0FCA">
        <w:rPr>
          <w:rFonts w:ascii="Book Antiqua" w:hAnsi="Book Antiqua" w:cs="Times New Roman"/>
          <w:color w:val="000000"/>
          <w:shd w:val="clear" w:color="auto" w:fill="FFFFFF"/>
          <w:lang w:val="en-US"/>
        </w:rPr>
        <w:t xml:space="preserve"> dictates if there is a selection on a victim by a cheater species. In contrast, </w:t>
      </w:r>
      <w:proofErr w:type="spellStart"/>
      <w:r w:rsidRPr="00AC0FCA">
        <w:rPr>
          <w:rFonts w:ascii="Book Antiqua" w:hAnsi="Book Antiqua" w:cs="Times New Roman"/>
          <w:i/>
          <w:iCs/>
          <w:color w:val="000000"/>
          <w:shd w:val="clear" w:color="auto" w:fill="FFFFFF"/>
          <w:lang w:val="en-US"/>
        </w:rPr>
        <w:t>b</w:t>
      </w:r>
      <w:r w:rsidRPr="00AC0FCA">
        <w:rPr>
          <w:rFonts w:ascii="Book Antiqua" w:hAnsi="Book Antiqua" w:cs="Times New Roman"/>
          <w:i/>
          <w:iCs/>
          <w:color w:val="000000"/>
          <w:shd w:val="clear" w:color="auto" w:fill="FFFFFF"/>
          <w:vertAlign w:val="subscript"/>
          <w:lang w:val="en-US"/>
        </w:rPr>
        <w:t>ij</w:t>
      </w:r>
      <w:proofErr w:type="spellEnd"/>
      <w:r w:rsidRPr="00AC0FCA">
        <w:rPr>
          <w:rFonts w:ascii="Book Antiqua" w:hAnsi="Book Antiqua" w:cs="Times New Roman"/>
          <w:i/>
          <w:iCs/>
          <w:color w:val="000000"/>
          <w:shd w:val="clear" w:color="auto" w:fill="FFFFFF"/>
          <w:lang w:val="en-US"/>
        </w:rPr>
        <w:t xml:space="preserve"> </w:t>
      </w:r>
      <w:r w:rsidRPr="00AC0FCA">
        <w:rPr>
          <w:rFonts w:ascii="Book Antiqua" w:hAnsi="Book Antiqua" w:cs="Times New Roman"/>
          <w:color w:val="000000"/>
          <w:shd w:val="clear" w:color="auto" w:fill="FFFFFF"/>
          <w:lang w:val="en-US"/>
        </w:rPr>
        <w:t xml:space="preserve">describes that a potential mutualism or cheating interaction cannot occur because of a large trait dissimilarity between partners. By incorporating </w:t>
      </w:r>
      <w:proofErr w:type="spellStart"/>
      <w:r w:rsidR="00981905" w:rsidRPr="00AC0FCA">
        <w:rPr>
          <w:rFonts w:ascii="Book Antiqua" w:hAnsi="Book Antiqua" w:cs="Times New Roman"/>
          <w:i/>
          <w:iCs/>
          <w:color w:val="000000"/>
          <w:shd w:val="clear" w:color="auto" w:fill="FFFFFF"/>
          <w:lang w:val="en-US"/>
        </w:rPr>
        <w:t>b</w:t>
      </w:r>
      <w:r w:rsidR="00981905" w:rsidRPr="00AC0FCA">
        <w:rPr>
          <w:rFonts w:ascii="Book Antiqua" w:hAnsi="Book Antiqua" w:cs="Times New Roman"/>
          <w:i/>
          <w:iCs/>
          <w:color w:val="000000"/>
          <w:shd w:val="clear" w:color="auto" w:fill="FFFFFF"/>
          <w:vertAlign w:val="subscript"/>
          <w:lang w:val="en-US"/>
        </w:rPr>
        <w:t>ij</w:t>
      </w:r>
      <w:proofErr w:type="spellEnd"/>
      <w:r w:rsidR="00981905" w:rsidRPr="00AC0FCA">
        <w:rPr>
          <w:rFonts w:ascii="Book Antiqua" w:hAnsi="Book Antiqua" w:cs="Times New Roman"/>
          <w:i/>
          <w:iCs/>
          <w:color w:val="000000"/>
          <w:shd w:val="clear" w:color="auto" w:fill="FFFFFF"/>
          <w:lang w:val="en-US"/>
        </w:rPr>
        <w:t xml:space="preserve"> </w:t>
      </w:r>
      <w:r w:rsidRPr="00AC0FCA">
        <w:rPr>
          <w:rFonts w:ascii="Book Antiqua" w:hAnsi="Book Antiqua" w:cs="Times New Roman"/>
          <w:color w:val="000000"/>
          <w:shd w:val="clear" w:color="auto" w:fill="FFFFFF"/>
          <w:lang w:val="en-US"/>
        </w:rPr>
        <w:t>in our model we explored how network structure changes through time as an outcome of the coevolutionary process</w:t>
      </w:r>
      <w:r w:rsidR="00DF0989" w:rsidRPr="00AC0FCA">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 xml:space="preserve">With this approach, in each simulation timestep, we verified if there were interacting species with differences in trait values higher than </w:t>
      </w:r>
      <w:proofErr w:type="spellStart"/>
      <w:r w:rsidR="0099232A" w:rsidRPr="00AC0FCA">
        <w:rPr>
          <w:rFonts w:ascii="Book Antiqua" w:hAnsi="Book Antiqua" w:cs="Times New Roman"/>
          <w:i/>
          <w:iCs/>
          <w:color w:val="000000"/>
          <w:shd w:val="clear" w:color="auto" w:fill="FFFFFF"/>
          <w:lang w:val="en-US"/>
        </w:rPr>
        <w:t>b</w:t>
      </w:r>
      <w:r w:rsidR="0099232A" w:rsidRPr="00AC0FCA">
        <w:rPr>
          <w:rFonts w:ascii="Book Antiqua" w:hAnsi="Book Antiqua" w:cs="Times New Roman"/>
          <w:i/>
          <w:iCs/>
          <w:color w:val="000000"/>
          <w:shd w:val="clear" w:color="auto" w:fill="FFFFFF"/>
          <w:vertAlign w:val="subscript"/>
          <w:lang w:val="en-US"/>
        </w:rPr>
        <w:t>ij</w:t>
      </w:r>
      <w:proofErr w:type="spellEnd"/>
      <w:r w:rsidRPr="00AC0FCA">
        <w:rPr>
          <w:rFonts w:ascii="Book Antiqua" w:hAnsi="Book Antiqua" w:cs="Times New Roman"/>
          <w:color w:val="000000"/>
          <w:shd w:val="clear" w:color="auto" w:fill="FFFFFF"/>
          <w:lang w:val="en-US"/>
        </w:rPr>
        <w:t xml:space="preserve"> Following equation 11, we disconnected those interactions generating an interaction loss. Since we </w:t>
      </w:r>
      <w:r w:rsidR="00AC77B2">
        <w:rPr>
          <w:rFonts w:ascii="Book Antiqua" w:hAnsi="Book Antiqua" w:cs="Times New Roman"/>
          <w:color w:val="000000"/>
          <w:shd w:val="clear" w:color="auto" w:fill="FFFFFF"/>
          <w:lang w:val="en-US"/>
        </w:rPr>
        <w:t>were</w:t>
      </w:r>
      <w:r w:rsidRPr="00AC0FCA">
        <w:rPr>
          <w:rFonts w:ascii="Book Antiqua" w:hAnsi="Book Antiqua" w:cs="Times New Roman"/>
          <w:color w:val="000000"/>
          <w:shd w:val="clear" w:color="auto" w:fill="FFFFFF"/>
          <w:lang w:val="en-US"/>
        </w:rPr>
        <w:t xml:space="preserve"> focusing on how the network changes due </w:t>
      </w:r>
      <w:r w:rsidRPr="00AC0FCA">
        <w:rPr>
          <w:rFonts w:ascii="Book Antiqua" w:hAnsi="Book Antiqua" w:cs="Times New Roman"/>
          <w:color w:val="000000"/>
          <w:shd w:val="clear" w:color="auto" w:fill="FFFFFF"/>
          <w:lang w:val="en-US"/>
        </w:rPr>
        <w:lastRenderedPageBreak/>
        <w:t xml:space="preserve">to interaction loss, once the interaction is lost, it remains lost and cannot reconnect during the simulations. Thus, at the end of a simulation, we may have an interaction network with a different structure generated through the removal of links. We then compared the initial and final network structure in each </w:t>
      </w:r>
      <w:proofErr w:type="gramStart"/>
      <w:r w:rsidRPr="00AC0FCA">
        <w:rPr>
          <w:rFonts w:ascii="Book Antiqua" w:hAnsi="Book Antiqua" w:cs="Times New Roman"/>
          <w:color w:val="000000"/>
          <w:shd w:val="clear" w:color="auto" w:fill="FFFFFF"/>
          <w:lang w:val="en-US"/>
        </w:rPr>
        <w:t>particular simulation</w:t>
      </w:r>
      <w:proofErr w:type="gramEnd"/>
      <w:r w:rsidRPr="00AC0FCA">
        <w:rPr>
          <w:rFonts w:ascii="Book Antiqua" w:hAnsi="Book Antiqua" w:cs="Times New Roman"/>
          <w:color w:val="000000"/>
          <w:shd w:val="clear" w:color="auto" w:fill="FFFFFF"/>
          <w:lang w:val="en-US"/>
        </w:rPr>
        <w:t>.</w:t>
      </w:r>
    </w:p>
    <w:p w14:paraId="4A759E3A" w14:textId="2B2D558B" w:rsidR="00F900D2" w:rsidRPr="00AC0FCA" w:rsidRDefault="00F900D2" w:rsidP="00494073">
      <w:pPr>
        <w:spacing w:line="480" w:lineRule="auto"/>
        <w:ind w:firstLine="720"/>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color w:val="000000"/>
          <w:shd w:val="clear" w:color="auto" w:fill="FFFFFF"/>
          <w:lang w:val="en-US"/>
        </w:rPr>
        <w:t xml:space="preserve">We characterize the structure of the networks calculating two common measures of network structure: </w:t>
      </w:r>
      <w:proofErr w:type="spellStart"/>
      <w:r w:rsidRPr="00AC0FCA">
        <w:rPr>
          <w:rFonts w:ascii="Book Antiqua" w:eastAsia="Times New Roman" w:hAnsi="Book Antiqua" w:cs="Times New Roman"/>
          <w:color w:val="000000"/>
          <w:shd w:val="clear" w:color="auto" w:fill="FFFFFF"/>
          <w:lang w:val="en-US"/>
        </w:rPr>
        <w:t>nestedness</w:t>
      </w:r>
      <w:proofErr w:type="spellEnd"/>
      <w:r w:rsidRPr="00AC0FCA">
        <w:rPr>
          <w:rFonts w:ascii="Book Antiqua" w:eastAsia="Times New Roman" w:hAnsi="Book Antiqua" w:cs="Times New Roman"/>
          <w:color w:val="000000"/>
          <w:shd w:val="clear" w:color="auto" w:fill="FFFFFF"/>
          <w:lang w:val="en-US"/>
        </w:rPr>
        <w:t xml:space="preserve"> and modularity (Almeida-Neto </w:t>
      </w:r>
      <w:r w:rsidRPr="003B5F4A">
        <w:rPr>
          <w:rFonts w:ascii="Book Antiqua" w:eastAsia="Times New Roman" w:hAnsi="Book Antiqua" w:cs="Times New Roman"/>
          <w:i/>
          <w:iCs/>
          <w:color w:val="000000"/>
          <w:shd w:val="clear" w:color="auto" w:fill="FFFFFF"/>
          <w:lang w:val="en-US"/>
        </w:rPr>
        <w:t>et al</w:t>
      </w:r>
      <w:r w:rsidR="003B5F4A" w:rsidRPr="003B5F4A">
        <w:rPr>
          <w:rFonts w:ascii="Book Antiqua" w:eastAsia="Times New Roman" w:hAnsi="Book Antiqua" w:cs="Times New Roman"/>
          <w:i/>
          <w:iCs/>
          <w:color w:val="000000"/>
          <w:shd w:val="clear" w:color="auto" w:fill="FFFFFF"/>
          <w:lang w:val="en-US"/>
        </w:rPr>
        <w:t>.</w:t>
      </w:r>
      <w:r w:rsidRPr="00AC0FCA">
        <w:rPr>
          <w:rFonts w:ascii="Book Antiqua" w:eastAsia="Times New Roman" w:hAnsi="Book Antiqua" w:cs="Times New Roman"/>
          <w:color w:val="000000"/>
          <w:shd w:val="clear" w:color="auto" w:fill="FFFFFF"/>
          <w:lang w:val="en-US"/>
        </w:rPr>
        <w:t xml:space="preserve"> 2008, Blondel </w:t>
      </w:r>
      <w:r w:rsidR="00285127" w:rsidRPr="00285127">
        <w:rPr>
          <w:rFonts w:ascii="Book Antiqua" w:eastAsia="Times New Roman" w:hAnsi="Book Antiqua" w:cs="Times New Roman"/>
          <w:i/>
          <w:iCs/>
          <w:color w:val="000000"/>
          <w:shd w:val="clear" w:color="auto" w:fill="FFFFFF"/>
          <w:lang w:val="en-US"/>
        </w:rPr>
        <w:t>et al.</w:t>
      </w:r>
      <w:r w:rsidRPr="00AC0FCA">
        <w:rPr>
          <w:rFonts w:ascii="Book Antiqua" w:eastAsia="Times New Roman" w:hAnsi="Book Antiqua" w:cs="Times New Roman"/>
          <w:color w:val="000000"/>
          <w:shd w:val="clear" w:color="auto" w:fill="FFFFFF"/>
          <w:lang w:val="en-US"/>
        </w:rPr>
        <w:t xml:space="preserve"> 2008). For each </w:t>
      </w:r>
      <w:r w:rsidR="00BA747C" w:rsidRPr="00AC0FCA">
        <w:rPr>
          <w:rFonts w:ascii="Book Antiqua" w:eastAsia="Times New Roman" w:hAnsi="Book Antiqua" w:cs="Times New Roman"/>
          <w:color w:val="000000"/>
          <w:shd w:val="clear" w:color="auto" w:fill="FFFFFF"/>
          <w:lang w:val="en-US"/>
        </w:rPr>
        <w:t>simulation, we</w:t>
      </w:r>
      <w:r w:rsidRPr="00AC0FCA">
        <w:rPr>
          <w:rFonts w:ascii="Book Antiqua" w:eastAsia="Times New Roman" w:hAnsi="Book Antiqua" w:cs="Times New Roman"/>
          <w:color w:val="000000"/>
          <w:shd w:val="clear" w:color="auto" w:fill="FFFFFF"/>
          <w:lang w:val="en-US"/>
        </w:rPr>
        <w:t xml:space="preserve"> computed the number of interactions loss generated by the coevolutionary dynamics at the end of the simulation, </w:t>
      </w:r>
      <w:r w:rsidRPr="00AC0FCA">
        <w:rPr>
          <w:rFonts w:ascii="Book Antiqua" w:eastAsia="Times New Roman" w:hAnsi="Book Antiqua" w:cs="Times New Roman"/>
          <w:i/>
          <w:iCs/>
          <w:color w:val="000000"/>
          <w:shd w:val="clear" w:color="auto" w:fill="FFFFFF"/>
          <w:lang w:val="en-US"/>
        </w:rPr>
        <w:t>F</w:t>
      </w:r>
      <w:r w:rsidRPr="00AC0FCA">
        <w:rPr>
          <w:rFonts w:ascii="Book Antiqua" w:eastAsia="Times New Roman" w:hAnsi="Book Antiqua" w:cs="Times New Roman"/>
          <w:color w:val="000000"/>
          <w:shd w:val="clear" w:color="auto" w:fill="FFFFFF"/>
          <w:lang w:val="en-US"/>
        </w:rPr>
        <w:t xml:space="preserve">. We computed indexes </w:t>
      </w:r>
      <w:r w:rsidR="00F370F0">
        <w:rPr>
          <w:rFonts w:ascii="Book Antiqua" w:eastAsia="Times New Roman" w:hAnsi="Book Antiqua" w:cs="Times New Roman"/>
          <w:color w:val="000000"/>
          <w:shd w:val="clear" w:color="auto" w:fill="FFFFFF"/>
          <w:lang w:val="en-US"/>
        </w:rPr>
        <w:t xml:space="preserve">based on </w:t>
      </w:r>
      <w:proofErr w:type="spellStart"/>
      <w:r w:rsidR="00F370F0">
        <w:rPr>
          <w:rFonts w:ascii="Book Antiqua" w:eastAsia="Times New Roman" w:hAnsi="Book Antiqua" w:cs="Times New Roman"/>
          <w:color w:val="000000"/>
          <w:shd w:val="clear" w:color="auto" w:fill="FFFFFF"/>
          <w:lang w:val="en-US"/>
        </w:rPr>
        <w:t>nestedness</w:t>
      </w:r>
      <w:proofErr w:type="spellEnd"/>
      <w:r w:rsidR="00F370F0">
        <w:rPr>
          <w:rFonts w:ascii="Book Antiqua" w:eastAsia="Times New Roman" w:hAnsi="Book Antiqua" w:cs="Times New Roman"/>
          <w:color w:val="000000"/>
          <w:shd w:val="clear" w:color="auto" w:fill="FFFFFF"/>
          <w:lang w:val="en-US"/>
        </w:rPr>
        <w:t xml:space="preserve"> and modularity </w:t>
      </w:r>
      <w:r w:rsidRPr="00AC0FCA">
        <w:rPr>
          <w:rFonts w:ascii="Book Antiqua" w:eastAsia="Times New Roman" w:hAnsi="Book Antiqua" w:cs="Times New Roman"/>
          <w:color w:val="000000"/>
          <w:shd w:val="clear" w:color="auto" w:fill="FFFFFF"/>
          <w:lang w:val="en-US"/>
        </w:rPr>
        <w:t xml:space="preserve">describing structural change between the final and initial network. We used two indexes of network structure change: </w:t>
      </w:r>
      <w:r w:rsidR="00D62534"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NODF</w:t>
      </w:r>
      <w:ins w:id="96" w:author="User15551" w:date="2021-12-18T23:00:00Z">
        <w:r w:rsidR="008E295F">
          <w:rPr>
            <w:rFonts w:ascii="Book Antiqua" w:eastAsia="Times New Roman" w:hAnsi="Book Antiqua" w:cs="Times New Roman"/>
            <w:color w:val="000000"/>
            <w:shd w:val="clear" w:color="auto" w:fill="FFFFFF"/>
            <w:lang w:val="en-US"/>
          </w:rPr>
          <w:t xml:space="preserve"> </w:t>
        </w:r>
      </w:ins>
      <w:del w:id="97" w:author="User15551" w:date="2021-12-18T23:00:00Z">
        <w:r w:rsidR="0099232A" w:rsidRPr="00AC0FCA" w:rsidDel="008E295F">
          <w:rPr>
            <w:rFonts w:ascii="Book Antiqua" w:eastAsia="Times New Roman" w:hAnsi="Book Antiqua" w:cs="Times New Roman"/>
            <w:color w:val="000000"/>
            <w:shd w:val="clear" w:color="auto" w:fill="FFFFFF"/>
            <w:lang w:val="en-US"/>
          </w:rPr>
          <w:delText xml:space="preserve"> (</w:delText>
        </w:r>
        <w:r w:rsidR="00146BA4" w:rsidRPr="00AC0FCA" w:rsidDel="008E295F">
          <w:rPr>
            <w:rFonts w:ascii="Book Antiqua" w:eastAsia="Times New Roman" w:hAnsi="Book Antiqua" w:cs="Times New Roman"/>
            <w:color w:val="000000"/>
            <w:shd w:val="clear" w:color="auto" w:fill="FFFFFF"/>
            <w:lang w:val="en-US"/>
          </w:rPr>
          <w:delText xml:space="preserve">Almeida-Neto </w:delText>
        </w:r>
        <w:r w:rsidR="00146BA4" w:rsidRPr="00A805CA" w:rsidDel="008E295F">
          <w:rPr>
            <w:rFonts w:ascii="Book Antiqua" w:eastAsia="Times New Roman" w:hAnsi="Book Antiqua" w:cs="Times New Roman"/>
            <w:i/>
            <w:iCs/>
            <w:color w:val="000000"/>
            <w:shd w:val="clear" w:color="auto" w:fill="FFFFFF"/>
            <w:lang w:val="en-US"/>
          </w:rPr>
          <w:delText>et al</w:delText>
        </w:r>
        <w:r w:rsidR="00A805CA" w:rsidDel="008E295F">
          <w:rPr>
            <w:rFonts w:ascii="Book Antiqua" w:eastAsia="Times New Roman" w:hAnsi="Book Antiqua" w:cs="Times New Roman"/>
            <w:i/>
            <w:iCs/>
            <w:color w:val="000000"/>
            <w:shd w:val="clear" w:color="auto" w:fill="FFFFFF"/>
            <w:lang w:val="en-US"/>
          </w:rPr>
          <w:delText>.</w:delText>
        </w:r>
        <w:r w:rsidR="00146BA4" w:rsidRPr="00AC0FCA" w:rsidDel="008E295F">
          <w:rPr>
            <w:rFonts w:ascii="Book Antiqua" w:eastAsia="Times New Roman" w:hAnsi="Book Antiqua" w:cs="Times New Roman"/>
            <w:color w:val="000000"/>
            <w:shd w:val="clear" w:color="auto" w:fill="FFFFFF"/>
            <w:lang w:val="en-US"/>
          </w:rPr>
          <w:delText xml:space="preserve"> 2008</w:delText>
        </w:r>
        <w:r w:rsidR="0099232A" w:rsidRPr="00AC0FCA" w:rsidDel="008E295F">
          <w:rPr>
            <w:rFonts w:ascii="Book Antiqua" w:eastAsia="Times New Roman" w:hAnsi="Book Antiqua" w:cs="Times New Roman"/>
            <w:color w:val="000000"/>
            <w:shd w:val="clear" w:color="auto" w:fill="FFFFFF"/>
            <w:lang w:val="en-US"/>
          </w:rPr>
          <w:delText>)</w:delText>
        </w:r>
        <w:r w:rsidRPr="00AC0FCA" w:rsidDel="008E295F">
          <w:rPr>
            <w:rFonts w:ascii="Book Antiqua" w:eastAsia="Times New Roman" w:hAnsi="Book Antiqua" w:cs="Times New Roman"/>
            <w:color w:val="000000"/>
            <w:shd w:val="clear" w:color="auto" w:fill="FFFFFF"/>
            <w:lang w:val="en-US"/>
          </w:rPr>
          <w:delText xml:space="preserve"> </w:delText>
        </w:r>
      </w:del>
      <w:r w:rsidRPr="00AC0FCA">
        <w:rPr>
          <w:rFonts w:ascii="Book Antiqua" w:eastAsia="Times New Roman" w:hAnsi="Book Antiqua" w:cs="Times New Roman"/>
          <w:color w:val="000000"/>
          <w:shd w:val="clear" w:color="auto" w:fill="FFFFFF"/>
          <w:lang w:val="en-US"/>
        </w:rPr>
        <w:t xml:space="preserve">and </w:t>
      </w:r>
      <w:r w:rsidR="00D62534"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Q</w:t>
      </w:r>
      <w:del w:id="98" w:author="User15551" w:date="2021-12-18T23:00:00Z">
        <w:r w:rsidR="0099232A" w:rsidRPr="00AC0FCA" w:rsidDel="008E295F">
          <w:rPr>
            <w:rFonts w:ascii="Book Antiqua" w:eastAsia="Times New Roman" w:hAnsi="Book Antiqua" w:cs="Times New Roman"/>
            <w:color w:val="000000"/>
            <w:shd w:val="clear" w:color="auto" w:fill="FFFFFF"/>
            <w:lang w:val="en-US"/>
          </w:rPr>
          <w:delText xml:space="preserve"> (</w:delText>
        </w:r>
        <w:r w:rsidR="00146BA4" w:rsidRPr="00AC0FCA" w:rsidDel="008E295F">
          <w:rPr>
            <w:rFonts w:ascii="Book Antiqua" w:eastAsia="Times New Roman" w:hAnsi="Book Antiqua" w:cs="Times New Roman"/>
            <w:color w:val="000000"/>
            <w:shd w:val="clear" w:color="auto" w:fill="FFFFFF"/>
            <w:lang w:val="en-US"/>
          </w:rPr>
          <w:delText xml:space="preserve">Blondel </w:delText>
        </w:r>
        <w:r w:rsidR="00285127" w:rsidRPr="00285127" w:rsidDel="008E295F">
          <w:rPr>
            <w:rFonts w:ascii="Book Antiqua" w:eastAsia="Times New Roman" w:hAnsi="Book Antiqua" w:cs="Times New Roman"/>
            <w:i/>
            <w:iCs/>
            <w:color w:val="000000"/>
            <w:shd w:val="clear" w:color="auto" w:fill="FFFFFF"/>
            <w:lang w:val="en-US"/>
          </w:rPr>
          <w:delText>et al.</w:delText>
        </w:r>
        <w:r w:rsidR="00146BA4" w:rsidRPr="00AC0FCA" w:rsidDel="008E295F">
          <w:rPr>
            <w:rFonts w:ascii="Book Antiqua" w:eastAsia="Times New Roman" w:hAnsi="Book Antiqua" w:cs="Times New Roman"/>
            <w:color w:val="000000"/>
            <w:shd w:val="clear" w:color="auto" w:fill="FFFFFF"/>
            <w:lang w:val="en-US"/>
          </w:rPr>
          <w:delText xml:space="preserve"> 2008</w:delText>
        </w:r>
        <w:r w:rsidR="0099232A" w:rsidRPr="00AC0FCA" w:rsidDel="008E295F">
          <w:rPr>
            <w:rFonts w:ascii="Book Antiqua" w:eastAsia="Times New Roman" w:hAnsi="Book Antiqua" w:cs="Times New Roman"/>
            <w:color w:val="000000"/>
            <w:shd w:val="clear" w:color="auto" w:fill="FFFFFF"/>
            <w:lang w:val="en-US"/>
          </w:rPr>
          <w:delText>)</w:delText>
        </w:r>
      </w:del>
      <w:r w:rsidRPr="00AC0FCA">
        <w:rPr>
          <w:rFonts w:ascii="Book Antiqua" w:eastAsia="Times New Roman" w:hAnsi="Book Antiqua" w:cs="Times New Roman"/>
          <w:color w:val="000000"/>
          <w:shd w:val="clear" w:color="auto" w:fill="FFFFFF"/>
          <w:lang w:val="en-US"/>
        </w:rPr>
        <w:t xml:space="preserve">. For each network, these measures are calculated as the difference between the network </w:t>
      </w:r>
      <w:proofErr w:type="spellStart"/>
      <w:r w:rsidRPr="00AC0FCA">
        <w:rPr>
          <w:rFonts w:ascii="Book Antiqua" w:eastAsia="Times New Roman" w:hAnsi="Book Antiqua" w:cs="Times New Roman"/>
          <w:color w:val="000000"/>
          <w:shd w:val="clear" w:color="auto" w:fill="FFFFFF"/>
          <w:lang w:val="en-US"/>
        </w:rPr>
        <w:t>nestedness</w:t>
      </w:r>
      <w:proofErr w:type="spellEnd"/>
      <w:r w:rsidR="0099232A" w:rsidRPr="00AC0FCA">
        <w:rPr>
          <w:rFonts w:ascii="Book Antiqua" w:eastAsia="Times New Roman" w:hAnsi="Book Antiqua" w:cs="Times New Roman"/>
          <w:color w:val="000000"/>
          <w:shd w:val="clear" w:color="auto" w:fill="FFFFFF"/>
          <w:lang w:val="en-US"/>
        </w:rPr>
        <w:t xml:space="preserve"> (NODF</w:t>
      </w:r>
      <w:ins w:id="99" w:author="User15551" w:date="2021-12-18T23:00:00Z">
        <w:r w:rsidR="008E295F">
          <w:rPr>
            <w:rFonts w:ascii="Book Antiqua" w:eastAsia="Times New Roman" w:hAnsi="Book Antiqua" w:cs="Times New Roman"/>
            <w:color w:val="000000"/>
            <w:shd w:val="clear" w:color="auto" w:fill="FFFFFF"/>
            <w:lang w:val="en-US"/>
          </w:rPr>
          <w:t>,</w:t>
        </w:r>
        <w:r w:rsidR="008E295F" w:rsidRPr="008E295F">
          <w:rPr>
            <w:rFonts w:ascii="Book Antiqua" w:eastAsia="Times New Roman" w:hAnsi="Book Antiqua" w:cs="Times New Roman"/>
            <w:color w:val="000000"/>
            <w:shd w:val="clear" w:color="auto" w:fill="FFFFFF"/>
            <w:lang w:val="en-US"/>
          </w:rPr>
          <w:t xml:space="preserve"> </w:t>
        </w:r>
        <w:r w:rsidR="008E295F" w:rsidRPr="00AC0FCA">
          <w:rPr>
            <w:rFonts w:ascii="Book Antiqua" w:eastAsia="Times New Roman" w:hAnsi="Book Antiqua" w:cs="Times New Roman"/>
            <w:color w:val="000000"/>
            <w:shd w:val="clear" w:color="auto" w:fill="FFFFFF"/>
            <w:lang w:val="en-US"/>
          </w:rPr>
          <w:t xml:space="preserve">Almeida-Neto </w:t>
        </w:r>
        <w:r w:rsidR="008E295F" w:rsidRPr="00A805CA">
          <w:rPr>
            <w:rFonts w:ascii="Book Antiqua" w:eastAsia="Times New Roman" w:hAnsi="Book Antiqua" w:cs="Times New Roman"/>
            <w:i/>
            <w:iCs/>
            <w:color w:val="000000"/>
            <w:shd w:val="clear" w:color="auto" w:fill="FFFFFF"/>
            <w:lang w:val="en-US"/>
          </w:rPr>
          <w:t>et al</w:t>
        </w:r>
        <w:r w:rsidR="008E295F">
          <w:rPr>
            <w:rFonts w:ascii="Book Antiqua" w:eastAsia="Times New Roman" w:hAnsi="Book Antiqua" w:cs="Times New Roman"/>
            <w:i/>
            <w:iCs/>
            <w:color w:val="000000"/>
            <w:shd w:val="clear" w:color="auto" w:fill="FFFFFF"/>
            <w:lang w:val="en-US"/>
          </w:rPr>
          <w:t>.</w:t>
        </w:r>
        <w:r w:rsidR="008E295F" w:rsidRPr="00AC0FCA">
          <w:rPr>
            <w:rFonts w:ascii="Book Antiqua" w:eastAsia="Times New Roman" w:hAnsi="Book Antiqua" w:cs="Times New Roman"/>
            <w:color w:val="000000"/>
            <w:shd w:val="clear" w:color="auto" w:fill="FFFFFF"/>
            <w:lang w:val="en-US"/>
          </w:rPr>
          <w:t xml:space="preserve"> 2008</w:t>
        </w:r>
      </w:ins>
      <w:r w:rsidR="0099232A" w:rsidRPr="00AC0FCA">
        <w:rPr>
          <w:rFonts w:ascii="Book Antiqua" w:eastAsia="Times New Roman" w:hAnsi="Book Antiqua" w:cs="Times New Roman"/>
          <w:color w:val="000000"/>
          <w:shd w:val="clear" w:color="auto" w:fill="FFFFFF"/>
          <w:lang w:val="en-US"/>
        </w:rPr>
        <w:t>)</w:t>
      </w:r>
      <w:r w:rsidRPr="00AC0FCA">
        <w:rPr>
          <w:rFonts w:ascii="Book Antiqua" w:eastAsia="Times New Roman" w:hAnsi="Book Antiqua" w:cs="Times New Roman"/>
          <w:color w:val="000000"/>
          <w:shd w:val="clear" w:color="auto" w:fill="FFFFFF"/>
          <w:lang w:val="en-US"/>
        </w:rPr>
        <w:t xml:space="preserve"> and modularity</w:t>
      </w:r>
      <w:r w:rsidR="0099232A" w:rsidRPr="00AC0FCA">
        <w:rPr>
          <w:rFonts w:ascii="Book Antiqua" w:eastAsia="Times New Roman" w:hAnsi="Book Antiqua" w:cs="Times New Roman"/>
          <w:color w:val="000000"/>
          <w:shd w:val="clear" w:color="auto" w:fill="FFFFFF"/>
          <w:lang w:val="en-US"/>
        </w:rPr>
        <w:t xml:space="preserve"> (Q</w:t>
      </w:r>
      <w:ins w:id="100" w:author="User15551" w:date="2021-12-18T23:00:00Z">
        <w:r w:rsidR="008E295F">
          <w:rPr>
            <w:rFonts w:ascii="Book Antiqua" w:eastAsia="Times New Roman" w:hAnsi="Book Antiqua" w:cs="Times New Roman"/>
            <w:color w:val="000000"/>
            <w:shd w:val="clear" w:color="auto" w:fill="FFFFFF"/>
            <w:lang w:val="en-US"/>
          </w:rPr>
          <w:t>,</w:t>
        </w:r>
        <w:r w:rsidR="008E295F" w:rsidRPr="008E295F">
          <w:rPr>
            <w:rFonts w:ascii="Book Antiqua" w:eastAsia="Times New Roman" w:hAnsi="Book Antiqua" w:cs="Times New Roman"/>
            <w:color w:val="000000"/>
            <w:shd w:val="clear" w:color="auto" w:fill="FFFFFF"/>
            <w:lang w:val="en-US"/>
          </w:rPr>
          <w:t xml:space="preserve"> </w:t>
        </w:r>
        <w:r w:rsidR="008E295F" w:rsidRPr="00AC0FCA">
          <w:rPr>
            <w:rFonts w:ascii="Book Antiqua" w:eastAsia="Times New Roman" w:hAnsi="Book Antiqua" w:cs="Times New Roman"/>
            <w:color w:val="000000"/>
            <w:shd w:val="clear" w:color="auto" w:fill="FFFFFF"/>
            <w:lang w:val="en-US"/>
          </w:rPr>
          <w:t xml:space="preserve">Blondel </w:t>
        </w:r>
        <w:r w:rsidR="008E295F" w:rsidRPr="00285127">
          <w:rPr>
            <w:rFonts w:ascii="Book Antiqua" w:eastAsia="Times New Roman" w:hAnsi="Book Antiqua" w:cs="Times New Roman"/>
            <w:i/>
            <w:iCs/>
            <w:color w:val="000000"/>
            <w:shd w:val="clear" w:color="auto" w:fill="FFFFFF"/>
            <w:lang w:val="en-US"/>
          </w:rPr>
          <w:t>et al.</w:t>
        </w:r>
        <w:r w:rsidR="008E295F" w:rsidRPr="00AC0FCA">
          <w:rPr>
            <w:rFonts w:ascii="Book Antiqua" w:eastAsia="Times New Roman" w:hAnsi="Book Antiqua" w:cs="Times New Roman"/>
            <w:color w:val="000000"/>
            <w:shd w:val="clear" w:color="auto" w:fill="FFFFFF"/>
            <w:lang w:val="en-US"/>
          </w:rPr>
          <w:t xml:space="preserve"> 2008</w:t>
        </w:r>
      </w:ins>
      <w:r w:rsidR="0099232A" w:rsidRPr="00AC0FCA">
        <w:rPr>
          <w:rFonts w:ascii="Book Antiqua" w:eastAsia="Times New Roman" w:hAnsi="Book Antiqua" w:cs="Times New Roman"/>
          <w:color w:val="000000"/>
          <w:shd w:val="clear" w:color="auto" w:fill="FFFFFF"/>
          <w:lang w:val="en-US"/>
        </w:rPr>
        <w:t>)</w:t>
      </w:r>
      <w:r w:rsidRPr="00AC0FCA">
        <w:rPr>
          <w:rFonts w:ascii="Book Antiqua" w:eastAsia="Times New Roman" w:hAnsi="Book Antiqua" w:cs="Times New Roman"/>
          <w:color w:val="000000"/>
          <w:shd w:val="clear" w:color="auto" w:fill="FFFFFF"/>
          <w:lang w:val="en-US"/>
        </w:rPr>
        <w:t xml:space="preserve"> at the end and at the beginning of the simulations:</w:t>
      </w:r>
    </w:p>
    <w:p w14:paraId="7F8EC6A5" w14:textId="0B88A47B" w:rsidR="005D0C84" w:rsidRPr="00AC0FCA" w:rsidRDefault="00270574" w:rsidP="00021D0E">
      <w:pPr>
        <w:spacing w:line="480" w:lineRule="auto"/>
        <w:jc w:val="center"/>
        <w:rPr>
          <w:rFonts w:ascii="Book Antiqua" w:eastAsia="Times New Roman" w:hAnsi="Book Antiqua" w:cs="Times New Roman"/>
          <w:lang w:val="en-US"/>
        </w:rPr>
      </w:pPr>
      <m:oMath>
        <m:d>
          <m:dPr>
            <m:begChr m:val="{"/>
            <m:endChr m:val=""/>
            <m:ctrlPr>
              <w:rPr>
                <w:rFonts w:ascii="Cambria Math" w:eastAsia="Times New Roman" w:hAnsi="Cambria Math" w:cs="Times New Roman"/>
                <w:i/>
                <w:lang w:val="en-US"/>
              </w:rPr>
            </m:ctrlPr>
          </m:dPr>
          <m:e>
            <m:eqArr>
              <m:eqArrPr>
                <m:ctrlPr>
                  <w:rPr>
                    <w:rFonts w:ascii="Cambria Math" w:eastAsia="Times New Roman" w:hAnsi="Cambria Math" w:cs="Times New Roman"/>
                    <w:i/>
                    <w:lang w:val="en-US"/>
                  </w:rPr>
                </m:ctrlPr>
              </m:eqArrPr>
              <m:e>
                <m:r>
                  <w:rPr>
                    <w:rFonts w:ascii="Cambria Math" w:eastAsia="Times New Roman" w:hAnsi="Cambria Math" w:cs="Times New Roman"/>
                    <w:lang w:val="en-US"/>
                  </w:rPr>
                  <m:t>∆NODF=</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NODF</m:t>
                    </m:r>
                  </m:e>
                  <m:sub>
                    <m:r>
                      <w:rPr>
                        <w:rFonts w:ascii="Cambria Math" w:eastAsia="Times New Roman" w:hAnsi="Cambria Math" w:cs="Times New Roman"/>
                        <w:lang w:val="en-US"/>
                      </w:rPr>
                      <m:t>final</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NODF</m:t>
                    </m:r>
                  </m:e>
                  <m:sub>
                    <m:r>
                      <w:rPr>
                        <w:rFonts w:ascii="Cambria Math" w:eastAsia="Times New Roman" w:hAnsi="Cambria Math" w:cs="Times New Roman"/>
                        <w:lang w:val="en-US"/>
                      </w:rPr>
                      <m:t>initial</m:t>
                    </m:r>
                  </m:sub>
                </m:sSub>
              </m:e>
              <m:e>
                <m:r>
                  <w:rPr>
                    <w:rFonts w:ascii="Cambria Math" w:eastAsia="Times New Roman" w:hAnsi="Cambria Math" w:cs="Times New Roman"/>
                    <w:lang w:val="en-US"/>
                  </w:rPr>
                  <m:t>∆Q=</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Q</m:t>
                    </m:r>
                  </m:e>
                  <m:sub>
                    <m:r>
                      <w:rPr>
                        <w:rFonts w:ascii="Cambria Math" w:eastAsia="Times New Roman" w:hAnsi="Cambria Math" w:cs="Times New Roman"/>
                        <w:lang w:val="en-US"/>
                      </w:rPr>
                      <m:t>final</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Q</m:t>
                    </m:r>
                  </m:e>
                  <m:sub>
                    <m:r>
                      <w:rPr>
                        <w:rFonts w:ascii="Cambria Math" w:eastAsia="Times New Roman" w:hAnsi="Cambria Math" w:cs="Times New Roman"/>
                        <w:lang w:val="en-US"/>
                      </w:rPr>
                      <m:t>initial</m:t>
                    </m:r>
                  </m:sub>
                </m:sSub>
              </m:e>
            </m:eqArr>
          </m:e>
        </m:d>
      </m:oMath>
      <w:r w:rsidR="001F1873" w:rsidRPr="00AC0FCA">
        <w:rPr>
          <w:rFonts w:ascii="Book Antiqua" w:eastAsia="Times New Roman" w:hAnsi="Book Antiqua" w:cs="Times New Roman"/>
          <w:lang w:val="en-US"/>
        </w:rPr>
        <w:t xml:space="preserve"> (12)</w:t>
      </w:r>
    </w:p>
    <w:p w14:paraId="42B7F205" w14:textId="4BF1FBE4" w:rsidR="005D0C84" w:rsidRPr="00AC0FCA" w:rsidRDefault="005D0C84" w:rsidP="00494073">
      <w:pPr>
        <w:spacing w:line="480" w:lineRule="auto"/>
        <w:ind w:firstLine="720"/>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color w:val="000000"/>
          <w:shd w:val="clear" w:color="auto" w:fill="FFFFFF"/>
          <w:lang w:val="en-US"/>
        </w:rPr>
        <w:t xml:space="preserve">Coevolutionary dynamics, in our model, therefore, may reduce the total number of interactions, favoring specialization. We then explored if the removal of interactions by coevolutionary dynamics deviates from random removal of interactions from the initial network. To do so, for each simulation, we created a third network generated by removing </w:t>
      </w:r>
      <w:r w:rsidRPr="00AC0FCA">
        <w:rPr>
          <w:rFonts w:ascii="Book Antiqua" w:eastAsia="Times New Roman" w:hAnsi="Book Antiqua" w:cs="Times New Roman"/>
          <w:i/>
          <w:iCs/>
          <w:color w:val="000000"/>
          <w:shd w:val="clear" w:color="auto" w:fill="FFFFFF"/>
          <w:lang w:val="en-US"/>
        </w:rPr>
        <w:t>F</w:t>
      </w:r>
      <w:r w:rsidRPr="00AC0FCA">
        <w:rPr>
          <w:rFonts w:ascii="Book Antiqua" w:eastAsia="Times New Roman" w:hAnsi="Book Antiqua" w:cs="Times New Roman"/>
          <w:color w:val="000000"/>
          <w:shd w:val="clear" w:color="auto" w:fill="FFFFFF"/>
          <w:lang w:val="en-US"/>
        </w:rPr>
        <w:t xml:space="preserve"> interactions from the initial network. This network, therefore, has the same number of interactions than the coevolved network but the set of interactions removed was randomly defined. We then compared how network structure changes </w:t>
      </w:r>
      <w:r w:rsidRPr="00AC0FCA">
        <w:rPr>
          <w:rFonts w:ascii="Book Antiqua" w:eastAsia="Times New Roman" w:hAnsi="Book Antiqua" w:cs="Times New Roman"/>
          <w:color w:val="000000"/>
          <w:shd w:val="clear" w:color="auto" w:fill="FFFFFF"/>
          <w:lang w:val="en-US"/>
        </w:rPr>
        <w:lastRenderedPageBreak/>
        <w:t>with random loss of interactions and loss of interactions due to trait dissimilarity of coevolution outcomes.</w:t>
      </w:r>
    </w:p>
    <w:p w14:paraId="1D593B89" w14:textId="77777777" w:rsidR="0099232A" w:rsidRPr="00AC0FCA" w:rsidRDefault="0099232A" w:rsidP="00AC0FCA">
      <w:pPr>
        <w:spacing w:line="480" w:lineRule="auto"/>
        <w:rPr>
          <w:rFonts w:ascii="Book Antiqua" w:eastAsia="Times New Roman" w:hAnsi="Book Antiqua" w:cs="Times New Roman"/>
          <w:lang w:val="en-US"/>
        </w:rPr>
      </w:pPr>
    </w:p>
    <w:p w14:paraId="587BB8D1" w14:textId="461D22A8" w:rsidR="00535A7E" w:rsidRPr="00AC0FCA" w:rsidRDefault="00535A7E" w:rsidP="00AC0FCA">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t>Results</w:t>
      </w:r>
    </w:p>
    <w:p w14:paraId="6B2FF848" w14:textId="77777777" w:rsidR="00A46F9C" w:rsidRPr="00AC0FCA" w:rsidRDefault="00A46F9C" w:rsidP="00AC0FCA">
      <w:pPr>
        <w:spacing w:line="480" w:lineRule="auto"/>
        <w:rPr>
          <w:rFonts w:ascii="Book Antiqua" w:hAnsi="Book Antiqua" w:cs="Times New Roman"/>
          <w:lang w:val="en-US"/>
        </w:rPr>
      </w:pPr>
      <w:proofErr w:type="spellStart"/>
      <w:r w:rsidRPr="00AC0FCA">
        <w:rPr>
          <w:rFonts w:ascii="Book Antiqua" w:hAnsi="Book Antiqua" w:cs="Times New Roman"/>
          <w:i/>
          <w:iCs/>
          <w:color w:val="000000"/>
          <w:shd w:val="clear" w:color="auto" w:fill="FFFFFF"/>
          <w:lang w:val="en-US"/>
        </w:rPr>
        <w:t>i</w:t>
      </w:r>
      <w:proofErr w:type="spellEnd"/>
      <w:r w:rsidRPr="00AC0FCA">
        <w:rPr>
          <w:rFonts w:ascii="Book Antiqua" w:hAnsi="Book Antiqua" w:cs="Times New Roman"/>
          <w:i/>
          <w:iCs/>
          <w:color w:val="000000"/>
          <w:shd w:val="clear" w:color="auto" w:fill="FFFFFF"/>
          <w:lang w:val="en-US"/>
        </w:rPr>
        <w:t>) How do different frequencies of cheating interactions affect coevolutionary dynamics?</w:t>
      </w:r>
    </w:p>
    <w:p w14:paraId="1557BAA8" w14:textId="521C2A6A" w:rsidR="007A7599" w:rsidRPr="00AC0FCA" w:rsidRDefault="007A7599"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The higher the proportion of cheating interactions, the higher the trait disparity observed across animal species and across plant species in the network (Fig. 2a-c). The effect of cheating interactions is similar for the three types of networks studied here, leading to increased trait disparity (Table 2). Thus, cheating interactions increase the trait disparity across species (Fig. 2), and this effect is not dependent on the structure of the ecological network. Following our results, we develop an analytical approximation which relates the importance of evoluti</w:t>
      </w:r>
      <w:r w:rsidR="00F370F0">
        <w:rPr>
          <w:rFonts w:ascii="Book Antiqua" w:hAnsi="Book Antiqua" w:cs="Times New Roman"/>
          <w:color w:val="000000"/>
          <w:shd w:val="clear" w:color="auto" w:fill="FFFFFF"/>
          <w:lang w:val="en-US"/>
        </w:rPr>
        <w:t>onary</w:t>
      </w:r>
      <w:r w:rsidRPr="00AC0FCA">
        <w:rPr>
          <w:rFonts w:ascii="Book Antiqua" w:hAnsi="Book Antiqua" w:cs="Times New Roman"/>
          <w:color w:val="000000"/>
          <w:shd w:val="clear" w:color="auto" w:fill="FFFFFF"/>
          <w:lang w:val="en-US"/>
        </w:rPr>
        <w:t xml:space="preserve"> effects and the trait disparity of species. Both simulations and analytical approximation points to an increase in trait disparity due to cheating interactions (</w:t>
      </w:r>
      <w:r w:rsidRPr="00AC0FCA">
        <w:rPr>
          <w:rFonts w:ascii="Book Antiqua" w:hAnsi="Book Antiqua" w:cs="Times New Roman"/>
          <w:color w:val="000000"/>
          <w:lang w:val="en-US"/>
        </w:rPr>
        <w:t>Supporting Information</w:t>
      </w:r>
      <w:r w:rsidRPr="00AC0FCA">
        <w:rPr>
          <w:rFonts w:ascii="Book Antiqua" w:hAnsi="Book Antiqua" w:cs="Times New Roman"/>
          <w:color w:val="000000"/>
          <w:shd w:val="clear" w:color="auto" w:fill="FFFFFF"/>
          <w:lang w:val="en-US"/>
        </w:rPr>
        <w:t>).</w:t>
      </w:r>
    </w:p>
    <w:p w14:paraId="661BB6F4" w14:textId="5C1D2FD2" w:rsidR="007A7599" w:rsidRPr="00AC0FCA" w:rsidRDefault="007A7599" w:rsidP="00AC0FCA">
      <w:pPr>
        <w:spacing w:line="480" w:lineRule="auto"/>
        <w:ind w:firstLine="720"/>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We observed that cheating interactions affect the number of species trait clusters. At low levels of cheating interactions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 0.01, with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being the frequency of cheating interactions in the networks), we found a low number of clusters in simulations (2.43</w:t>
      </w:r>
      <m:oMath>
        <m:r>
          <w:rPr>
            <w:rFonts w:ascii="Cambria Math" w:hAnsi="Cambria Math" w:cs="Times New Roman"/>
            <w:color w:val="000000"/>
            <w:shd w:val="clear" w:color="auto" w:fill="FFFFFF"/>
            <w:lang w:val="en-US"/>
          </w:rPr>
          <m:t>±</m:t>
        </m:r>
      </m:oMath>
      <w:r w:rsidRPr="00AC0FCA">
        <w:rPr>
          <w:rFonts w:ascii="Book Antiqua" w:hAnsi="Book Antiqua" w:cs="Times New Roman"/>
          <w:color w:val="000000"/>
          <w:shd w:val="clear" w:color="auto" w:fill="FFFFFF"/>
          <w:lang w:val="en-US"/>
        </w:rPr>
        <w:t>0.62, Fig. 2d-f). At intermediate levels of cheating interactions, the number of trait clusters increased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 0.5, 3.03</w:t>
      </w:r>
      <m:oMath>
        <m:r>
          <w:rPr>
            <w:rFonts w:ascii="Cambria Math" w:hAnsi="Cambria Math" w:cs="Times New Roman"/>
            <w:color w:val="000000"/>
            <w:shd w:val="clear" w:color="auto" w:fill="FFFFFF"/>
            <w:lang w:val="en-US"/>
          </w:rPr>
          <m:t>±</m:t>
        </m:r>
      </m:oMath>
      <w:r w:rsidRPr="00AC0FCA">
        <w:rPr>
          <w:rFonts w:ascii="Book Antiqua" w:hAnsi="Book Antiqua" w:cs="Times New Roman"/>
          <w:color w:val="000000"/>
          <w:shd w:val="clear" w:color="auto" w:fill="FFFFFF"/>
          <w:lang w:val="en-US"/>
        </w:rPr>
        <w:t xml:space="preserve">0.79). Finally, if most of the network is formed by cheating interactions then, on average, we saw the formation of lower numbers of species trait clusters, </w:t>
      </w:r>
      <w:proofErr w:type="gramStart"/>
      <w:r w:rsidRPr="00AC0FCA">
        <w:rPr>
          <w:rFonts w:ascii="Book Antiqua" w:hAnsi="Book Antiqua" w:cs="Times New Roman"/>
          <w:color w:val="000000"/>
          <w:shd w:val="clear" w:color="auto" w:fill="FFFFFF"/>
          <w:lang w:val="en-US"/>
        </w:rPr>
        <w:t>similar to</w:t>
      </w:r>
      <w:proofErr w:type="gramEnd"/>
      <w:r w:rsidRPr="00AC0FCA">
        <w:rPr>
          <w:rFonts w:ascii="Book Antiqua" w:hAnsi="Book Antiqua" w:cs="Times New Roman"/>
          <w:color w:val="000000"/>
          <w:shd w:val="clear" w:color="auto" w:fill="FFFFFF"/>
          <w:lang w:val="en-US"/>
        </w:rPr>
        <w:t xml:space="preserve"> when there is low frequency of cheating interactions </w:t>
      </w:r>
      <w:r w:rsidRPr="00AC0FCA">
        <w:rPr>
          <w:rFonts w:ascii="Book Antiqua" w:hAnsi="Book Antiqua" w:cs="Times New Roman"/>
          <w:color w:val="000000"/>
          <w:shd w:val="clear" w:color="auto" w:fill="FFFFFF"/>
          <w:lang w:val="en-US"/>
        </w:rPr>
        <w:lastRenderedPageBreak/>
        <w:t>(</w:t>
      </w:r>
      <w:r w:rsidR="002621D9" w:rsidRPr="002621D9">
        <w:rPr>
          <w:rFonts w:ascii="Book Antiqua" w:hAnsi="Book Antiqua" w:cs="Times New Roman"/>
          <w:color w:val="000000"/>
          <w:shd w:val="clear" w:color="auto" w:fill="FFFFFF"/>
          <w:lang w:val="en-US"/>
        </w:rPr>
        <w:t>2.69</w:t>
      </w:r>
      <m:oMath>
        <m:r>
          <w:rPr>
            <w:rFonts w:ascii="Cambria Math" w:hAnsi="Cambria Math" w:cs="Times New Roman"/>
            <w:color w:val="000000"/>
            <w:shd w:val="clear" w:color="auto" w:fill="FFFFFF"/>
            <w:lang w:val="en-US"/>
          </w:rPr>
          <m:t>±</m:t>
        </m:r>
      </m:oMath>
      <w:r w:rsidR="002621D9" w:rsidRPr="002621D9">
        <w:rPr>
          <w:rFonts w:ascii="Book Antiqua" w:hAnsi="Book Antiqua" w:cs="Times New Roman"/>
          <w:color w:val="000000"/>
          <w:shd w:val="clear" w:color="auto" w:fill="FFFFFF"/>
          <w:lang w:val="en-US"/>
        </w:rPr>
        <w:t>0.74</w:t>
      </w:r>
      <w:r w:rsidR="002621D9">
        <w:rPr>
          <w:rFonts w:ascii="Book Antiqua" w:hAnsi="Book Antiqua" w:cs="Times New Roman"/>
          <w:color w:val="000000"/>
          <w:shd w:val="clear" w:color="auto" w:fill="FFFFFF"/>
          <w:lang w:val="en-US"/>
        </w:rPr>
        <w:t xml:space="preserve">,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 0.9, Fig. 2d-f). Thus, increasing the frequency of cheating interactions fuels trait disparity in mutualistic networks by promoting the emergence of trait clusters. However, these trait clusters disappear under higher frequencies of cheating interactions.</w:t>
      </w:r>
    </w:p>
    <w:p w14:paraId="030146FF" w14:textId="6FBA6AA0" w:rsidR="00A46F9C" w:rsidRPr="00AC0FCA" w:rsidRDefault="00A46F9C"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 xml:space="preserve">ii) Do central cheater species amplify the effect of </w:t>
      </w:r>
      <w:r w:rsidR="00AB0589">
        <w:rPr>
          <w:rFonts w:ascii="Book Antiqua" w:hAnsi="Book Antiqua" w:cs="Times New Roman"/>
          <w:i/>
          <w:iCs/>
          <w:color w:val="000000"/>
          <w:shd w:val="clear" w:color="auto" w:fill="FFFFFF"/>
          <w:lang w:val="en-US"/>
        </w:rPr>
        <w:t>cheating interactions</w:t>
      </w:r>
      <w:r w:rsidRPr="00AC0FCA">
        <w:rPr>
          <w:rFonts w:ascii="Book Antiqua" w:hAnsi="Book Antiqua" w:cs="Times New Roman"/>
          <w:i/>
          <w:iCs/>
          <w:color w:val="000000"/>
          <w:shd w:val="clear" w:color="auto" w:fill="FFFFFF"/>
          <w:lang w:val="en-US"/>
        </w:rPr>
        <w:t xml:space="preserve"> on trait evolution?</w:t>
      </w:r>
    </w:p>
    <w:p w14:paraId="08D3E4FA" w14:textId="3167FA5A" w:rsidR="007A7599" w:rsidRPr="00021D0E" w:rsidRDefault="007A7599" w:rsidP="00AC0FCA">
      <w:pPr>
        <w:spacing w:line="480" w:lineRule="auto"/>
        <w:rPr>
          <w:rFonts w:ascii="Book Antiqua" w:hAnsi="Book Antiqua" w:cs="Times New Roman"/>
          <w:color w:val="000000"/>
          <w:shd w:val="clear" w:color="auto" w:fill="FFFFFF"/>
          <w:lang w:val="en-US"/>
        </w:rPr>
      </w:pPr>
      <w:r w:rsidRPr="00AC0FCA">
        <w:rPr>
          <w:rFonts w:ascii="Book Antiqua" w:hAnsi="Book Antiqua" w:cs="Times New Roman"/>
          <w:color w:val="000000"/>
          <w:shd w:val="clear" w:color="auto" w:fill="FFFFFF"/>
          <w:lang w:val="en-US"/>
        </w:rPr>
        <w:t xml:space="preserve">Our results do not support the prediction that highly connected species would have a stronger effect on trait evolution in mutualistic networks (Table 3). In fact, there is high variability in mean trait disparity within scenarios and types of interactions across simulations shown by the 0.05 and 0.95 quantiles from our simulation results represented by the vertical bars in Fig. 3a-b. Thus, highly connected cheaters species do not promote higher levels of trait </w:t>
      </w:r>
      <w:del w:id="101" w:author="User15551" w:date="2021-12-18T23:11:00Z">
        <w:r w:rsidRPr="00AC0FCA" w:rsidDel="00A75337">
          <w:rPr>
            <w:rFonts w:ascii="Book Antiqua" w:hAnsi="Book Antiqua" w:cs="Times New Roman"/>
            <w:color w:val="000000"/>
            <w:shd w:val="clear" w:color="auto" w:fill="FFFFFF"/>
            <w:lang w:val="en-US"/>
          </w:rPr>
          <w:delText xml:space="preserve">diversity </w:delText>
        </w:r>
      </w:del>
      <w:ins w:id="102" w:author="User15551" w:date="2021-12-18T23:11:00Z">
        <w:r w:rsidR="00A75337">
          <w:rPr>
            <w:rFonts w:ascii="Book Antiqua" w:hAnsi="Book Antiqua" w:cs="Times New Roman"/>
            <w:color w:val="000000"/>
            <w:shd w:val="clear" w:color="auto" w:fill="FFFFFF"/>
            <w:lang w:val="en-US"/>
          </w:rPr>
          <w:t>disparity</w:t>
        </w:r>
        <w:r w:rsidR="00A75337" w:rsidRPr="00AC0FCA">
          <w:rPr>
            <w:rFonts w:ascii="Book Antiqua" w:hAnsi="Book Antiqua" w:cs="Times New Roman"/>
            <w:color w:val="000000"/>
            <w:shd w:val="clear" w:color="auto" w:fill="FFFFFF"/>
            <w:lang w:val="en-US"/>
          </w:rPr>
          <w:t xml:space="preserve"> </w:t>
        </w:r>
      </w:ins>
      <w:r w:rsidRPr="00AC0FCA">
        <w:rPr>
          <w:rFonts w:ascii="Book Antiqua" w:hAnsi="Book Antiqua" w:cs="Times New Roman"/>
          <w:color w:val="000000"/>
          <w:shd w:val="clear" w:color="auto" w:fill="FFFFFF"/>
          <w:lang w:val="en-US"/>
        </w:rPr>
        <w:t>than those promoted by cheating interactions distributed across the network in our simulations (Fig. 3a). Similarly, the number of trait clusters of species between scenarios are also variable (Fig. 3b).</w:t>
      </w:r>
    </w:p>
    <w:p w14:paraId="61D857B0" w14:textId="77777777" w:rsidR="00A46F9C" w:rsidRPr="00AC0FCA" w:rsidRDefault="00A46F9C" w:rsidP="00AC0FCA">
      <w:pPr>
        <w:spacing w:line="480" w:lineRule="auto"/>
        <w:rPr>
          <w:rFonts w:ascii="Book Antiqua" w:hAnsi="Book Antiqua" w:cs="Times New Roman"/>
          <w:lang w:val="en-US"/>
        </w:rPr>
      </w:pPr>
      <w:r w:rsidRPr="00AC0FCA">
        <w:rPr>
          <w:rFonts w:ascii="Book Antiqua" w:hAnsi="Book Antiqua" w:cs="Times New Roman"/>
          <w:i/>
          <w:iCs/>
          <w:color w:val="000000"/>
          <w:shd w:val="clear" w:color="auto" w:fill="FFFFFF"/>
          <w:lang w:val="en-US"/>
        </w:rPr>
        <w:t>iii) What is the effect of cheating interactions on the structure of mutualistic networks?</w:t>
      </w:r>
    </w:p>
    <w:p w14:paraId="68173D17" w14:textId="2E976BA8" w:rsidR="007A7599" w:rsidRPr="00AC0FCA" w:rsidRDefault="007A7599"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In our simulations, coevolutionary dynamics assuming </w:t>
      </w:r>
      <w:r w:rsidRPr="00AC0FCA">
        <w:rPr>
          <w:rFonts w:ascii="Book Antiqua" w:hAnsi="Book Antiqua" w:cs="Times New Roman"/>
          <w:i/>
          <w:iCs/>
          <w:color w:val="000000"/>
          <w:shd w:val="clear" w:color="auto" w:fill="FFFFFF"/>
          <w:lang w:val="en-US"/>
        </w:rPr>
        <w:t>p</w:t>
      </w:r>
      <w:r w:rsidRPr="00AC0FCA">
        <w:rPr>
          <w:rFonts w:ascii="Book Antiqua" w:hAnsi="Book Antiqua" w:cs="Times New Roman"/>
          <w:color w:val="000000"/>
          <w:shd w:val="clear" w:color="auto" w:fill="FFFFFF"/>
          <w:lang w:val="en-US"/>
        </w:rPr>
        <w:t xml:space="preserve"> = 0 (no cheating interactions) led to almost no change in network structure [</w:t>
      </w:r>
      <w:r w:rsidRPr="00AC0FCA">
        <w:rPr>
          <w:rFonts w:ascii="Book Antiqua" w:hAnsi="Book Antiqua" w:cs="Lucida Grande"/>
          <w:b/>
          <w:color w:val="000000"/>
        </w:rPr>
        <w:t>Δ</w:t>
      </w:r>
      <w:r w:rsidRPr="00AC0FCA">
        <w:rPr>
          <w:rFonts w:ascii="Book Antiqua" w:hAnsi="Book Antiqua" w:cs="Times New Roman"/>
          <w:color w:val="000000"/>
          <w:shd w:val="clear" w:color="auto" w:fill="FFFFFF"/>
          <w:lang w:val="en-US"/>
        </w:rPr>
        <w:t xml:space="preserve">Q </w:t>
      </w:r>
      <w:r w:rsidRPr="00AC0FCA">
        <w:rPr>
          <w:rFonts w:ascii="Cambria Math" w:eastAsia="MS Gothic" w:hAnsi="Cambria Math" w:cs="Cambria Math"/>
          <w:color w:val="000000"/>
          <w:lang w:val="en-US"/>
        </w:rPr>
        <w:t>≅</w:t>
      </w:r>
      <w:r w:rsidRPr="00AC0FCA">
        <w:rPr>
          <w:rFonts w:ascii="Book Antiqua" w:eastAsia="MS Gothic" w:hAnsi="Book Antiqua" w:cs="Cambria"/>
          <w:color w:val="000000"/>
          <w:lang w:val="en-US"/>
        </w:rPr>
        <w:t xml:space="preserve"> </w:t>
      </w:r>
      <w:r w:rsidRPr="00AC0FCA">
        <w:rPr>
          <w:rFonts w:ascii="Book Antiqua" w:hAnsi="Book Antiqua" w:cs="Times New Roman"/>
          <w:color w:val="000000"/>
          <w:shd w:val="clear" w:color="auto" w:fill="FFFFFF"/>
          <w:lang w:val="en-US"/>
        </w:rPr>
        <w:t xml:space="preserve">0; </w:t>
      </w:r>
      <w:r w:rsidRPr="00AC0FCA">
        <w:rPr>
          <w:rFonts w:ascii="Book Antiqua" w:hAnsi="Book Antiqua" w:cs="Lucida Grande"/>
          <w:b/>
          <w:color w:val="000000"/>
        </w:rPr>
        <w:t>Δ</w:t>
      </w:r>
      <w:r w:rsidRPr="00AC0FCA">
        <w:rPr>
          <w:rFonts w:ascii="Book Antiqua" w:hAnsi="Book Antiqua" w:cs="Times New Roman"/>
          <w:color w:val="000000"/>
          <w:shd w:val="clear" w:color="auto" w:fill="FFFFFF"/>
          <w:lang w:val="en-US"/>
        </w:rPr>
        <w:t xml:space="preserve">NODF </w:t>
      </w:r>
      <w:r w:rsidRPr="00AC0FCA">
        <w:rPr>
          <w:rFonts w:ascii="Cambria Math" w:eastAsia="MS Gothic" w:hAnsi="Cambria Math" w:cs="Cambria Math"/>
          <w:color w:val="000000"/>
          <w:lang w:val="en-US"/>
        </w:rPr>
        <w:t>≅</w:t>
      </w:r>
      <w:r w:rsidRPr="00AC0FCA">
        <w:rPr>
          <w:rFonts w:ascii="Book Antiqua" w:eastAsia="MS Gothic" w:hAnsi="Book Antiqua" w:cs="Cambria"/>
          <w:color w:val="000000"/>
          <w:lang w:val="en-US"/>
        </w:rPr>
        <w:t xml:space="preserve"> </w:t>
      </w:r>
      <w:r w:rsidRPr="00AC0FCA">
        <w:rPr>
          <w:rFonts w:ascii="Book Antiqua" w:hAnsi="Book Antiqua" w:cs="Times New Roman"/>
          <w:color w:val="000000"/>
          <w:shd w:val="clear" w:color="auto" w:fill="FFFFFF"/>
          <w:lang w:val="en-US"/>
        </w:rPr>
        <w:t>0]. As we increase the frequency of cheating interactions, mutualistic networks become more modular and less nested (</w:t>
      </w:r>
      <w:r w:rsidR="00FC3C34">
        <w:rPr>
          <w:rFonts w:ascii="Book Antiqua" w:hAnsi="Book Antiqua" w:cs="Times New Roman"/>
          <w:color w:val="000000"/>
          <w:shd w:val="clear" w:color="auto" w:fill="FFFFFF"/>
          <w:lang w:val="en-US"/>
        </w:rPr>
        <w:t xml:space="preserve">Fig 4; </w:t>
      </w:r>
      <w:r w:rsidRPr="00AC0FCA">
        <w:rPr>
          <w:rFonts w:ascii="Book Antiqua" w:hAnsi="Book Antiqua" w:cs="Times New Roman"/>
          <w:color w:val="000000"/>
          <w:shd w:val="clear" w:color="auto" w:fill="FFFFFF"/>
          <w:lang w:val="en-US"/>
        </w:rPr>
        <w:t xml:space="preserve">Table 4). This increasing modularity and reduced </w:t>
      </w:r>
      <w:proofErr w:type="spellStart"/>
      <w:r w:rsidRPr="00AC0FCA">
        <w:rPr>
          <w:rFonts w:ascii="Book Antiqua" w:hAnsi="Book Antiqua" w:cs="Times New Roman"/>
          <w:color w:val="000000"/>
          <w:shd w:val="clear" w:color="auto" w:fill="FFFFFF"/>
          <w:lang w:val="en-US"/>
        </w:rPr>
        <w:t>nestedness</w:t>
      </w:r>
      <w:proofErr w:type="spellEnd"/>
      <w:r w:rsidRPr="00AC0FCA">
        <w:rPr>
          <w:rFonts w:ascii="Book Antiqua" w:hAnsi="Book Antiqua" w:cs="Times New Roman"/>
          <w:color w:val="000000"/>
          <w:shd w:val="clear" w:color="auto" w:fill="FFFFFF"/>
          <w:lang w:val="en-US"/>
        </w:rPr>
        <w:t xml:space="preserve"> observed was not reproduced by simply randomly removing interactions</w:t>
      </w:r>
      <w:r w:rsidR="00F17BEC">
        <w:rPr>
          <w:rFonts w:ascii="Book Antiqua" w:hAnsi="Book Antiqua" w:cs="Times New Roman"/>
          <w:color w:val="000000"/>
          <w:shd w:val="clear" w:color="auto" w:fill="FFFFFF"/>
          <w:lang w:val="en-US"/>
        </w:rPr>
        <w:t xml:space="preserve"> (colored versus black points in Fig. 4)</w:t>
      </w:r>
      <w:r w:rsidRPr="00AC0FCA">
        <w:rPr>
          <w:rFonts w:ascii="Book Antiqua" w:hAnsi="Book Antiqua" w:cs="Times New Roman"/>
          <w:color w:val="000000"/>
          <w:shd w:val="clear" w:color="auto" w:fill="FFFFFF"/>
          <w:lang w:val="en-US"/>
        </w:rPr>
        <w:t xml:space="preserve">. Moreover, the increase in modularity and reduction in </w:t>
      </w:r>
      <w:proofErr w:type="spellStart"/>
      <w:r w:rsidRPr="00AC0FCA">
        <w:rPr>
          <w:rFonts w:ascii="Book Antiqua" w:hAnsi="Book Antiqua" w:cs="Times New Roman"/>
          <w:color w:val="000000"/>
          <w:shd w:val="clear" w:color="auto" w:fill="FFFFFF"/>
          <w:lang w:val="en-US"/>
        </w:rPr>
        <w:t>nestedness</w:t>
      </w:r>
      <w:proofErr w:type="spellEnd"/>
      <w:r w:rsidRPr="00AC0FCA">
        <w:rPr>
          <w:rFonts w:ascii="Book Antiqua" w:hAnsi="Book Antiqua" w:cs="Times New Roman"/>
          <w:color w:val="000000"/>
          <w:shd w:val="clear" w:color="auto" w:fill="FFFFFF"/>
          <w:lang w:val="en-US"/>
        </w:rPr>
        <w:t xml:space="preserve"> was </w:t>
      </w:r>
      <w:r w:rsidRPr="00AC0FCA">
        <w:rPr>
          <w:rFonts w:ascii="Book Antiqua" w:hAnsi="Book Antiqua" w:cs="Times New Roman"/>
          <w:color w:val="000000"/>
          <w:shd w:val="clear" w:color="auto" w:fill="FFFFFF"/>
          <w:lang w:val="en-US"/>
        </w:rPr>
        <w:lastRenderedPageBreak/>
        <w:t>not equally distributed across mutualisms. In mutualisms that the empirical network was initially very modular and not nested (e.g., ant-myrmecophyte networks) changes in network structure were weaker than in mutualisms</w:t>
      </w:r>
      <w:r w:rsidR="00F17BEC">
        <w:rPr>
          <w:rFonts w:ascii="Book Antiqua" w:hAnsi="Book Antiqua" w:cs="Times New Roman"/>
          <w:color w:val="000000"/>
          <w:shd w:val="clear" w:color="auto" w:fill="FFFFFF"/>
          <w:lang w:val="en-US"/>
        </w:rPr>
        <w:t xml:space="preserve"> that initially</w:t>
      </w:r>
      <w:r w:rsidRPr="00AC0FCA">
        <w:rPr>
          <w:rFonts w:ascii="Book Antiqua" w:hAnsi="Book Antiqua" w:cs="Times New Roman"/>
          <w:color w:val="000000"/>
          <w:shd w:val="clear" w:color="auto" w:fill="FFFFFF"/>
          <w:lang w:val="en-US"/>
        </w:rPr>
        <w:t xml:space="preserve"> show</w:t>
      </w:r>
      <w:r w:rsidR="00F17BEC">
        <w:rPr>
          <w:rFonts w:ascii="Book Antiqua" w:hAnsi="Book Antiqua" w:cs="Times New Roman"/>
          <w:color w:val="000000"/>
          <w:shd w:val="clear" w:color="auto" w:fill="FFFFFF"/>
          <w:lang w:val="en-US"/>
        </w:rPr>
        <w:t>ed</w:t>
      </w:r>
      <w:r w:rsidRPr="00AC0FCA">
        <w:rPr>
          <w:rFonts w:ascii="Book Antiqua" w:hAnsi="Book Antiqua" w:cs="Times New Roman"/>
          <w:color w:val="000000"/>
          <w:shd w:val="clear" w:color="auto" w:fill="FFFFFF"/>
          <w:lang w:val="en-US"/>
        </w:rPr>
        <w:t xml:space="preserve"> higher </w:t>
      </w:r>
      <w:proofErr w:type="spellStart"/>
      <w:r w:rsidRPr="00AC0FCA">
        <w:rPr>
          <w:rFonts w:ascii="Book Antiqua" w:hAnsi="Book Antiqua" w:cs="Times New Roman"/>
          <w:color w:val="000000"/>
          <w:shd w:val="clear" w:color="auto" w:fill="FFFFFF"/>
          <w:lang w:val="en-US"/>
        </w:rPr>
        <w:t>nestedness</w:t>
      </w:r>
      <w:proofErr w:type="spellEnd"/>
      <w:r w:rsidRPr="00AC0FCA">
        <w:rPr>
          <w:rFonts w:ascii="Book Antiqua" w:hAnsi="Book Antiqua" w:cs="Times New Roman"/>
          <w:color w:val="000000"/>
          <w:shd w:val="clear" w:color="auto" w:fill="FFFFFF"/>
          <w:lang w:val="en-US"/>
        </w:rPr>
        <w:t xml:space="preserve"> (e.g., pollination and seed dispersal). Hence, </w:t>
      </w:r>
      <w:del w:id="103" w:author="User15551" w:date="2021-12-18T23:22:00Z">
        <w:r w:rsidRPr="00AC0FCA" w:rsidDel="000A641D">
          <w:rPr>
            <w:rFonts w:ascii="Book Antiqua" w:hAnsi="Book Antiqua" w:cs="Times New Roman"/>
            <w:color w:val="000000"/>
            <w:shd w:val="clear" w:color="auto" w:fill="FFFFFF"/>
            <w:lang w:val="en-US"/>
          </w:rPr>
          <w:delText xml:space="preserve">empirical </w:delText>
        </w:r>
      </w:del>
      <w:r w:rsidRPr="00AC0FCA">
        <w:rPr>
          <w:rFonts w:ascii="Book Antiqua" w:hAnsi="Book Antiqua" w:cs="Times New Roman"/>
          <w:color w:val="000000"/>
          <w:shd w:val="clear" w:color="auto" w:fill="FFFFFF"/>
          <w:lang w:val="en-US"/>
        </w:rPr>
        <w:t>networks under the effect of cheaters shift its network structure towards high modular and low nested patterns (Table 4).</w:t>
      </w:r>
    </w:p>
    <w:p w14:paraId="0AE30667" w14:textId="77777777" w:rsidR="00105932" w:rsidRDefault="00105932" w:rsidP="00AC0FCA">
      <w:pPr>
        <w:spacing w:line="480" w:lineRule="auto"/>
        <w:rPr>
          <w:rFonts w:ascii="Book Antiqua" w:eastAsia="Times New Roman" w:hAnsi="Book Antiqua" w:cs="Times New Roman"/>
          <w:lang w:val="en-US"/>
        </w:rPr>
      </w:pPr>
    </w:p>
    <w:p w14:paraId="7A678B34" w14:textId="23082793" w:rsidR="00535A7E" w:rsidRPr="00AC0FCA" w:rsidRDefault="00535A7E" w:rsidP="00AC0FCA">
      <w:pPr>
        <w:spacing w:line="480" w:lineRule="auto"/>
        <w:rPr>
          <w:rFonts w:ascii="Book Antiqua" w:hAnsi="Book Antiqua" w:cs="Times New Roman"/>
          <w:lang w:val="en-US"/>
        </w:rPr>
      </w:pPr>
      <w:r w:rsidRPr="00AC0FCA">
        <w:rPr>
          <w:rFonts w:ascii="Book Antiqua" w:hAnsi="Book Antiqua" w:cs="Times New Roman"/>
          <w:b/>
          <w:bCs/>
          <w:color w:val="000000"/>
          <w:shd w:val="clear" w:color="auto" w:fill="FFFFFF"/>
          <w:lang w:val="en-US"/>
        </w:rPr>
        <w:t>Discussion</w:t>
      </w:r>
    </w:p>
    <w:p w14:paraId="23D6AB84" w14:textId="54938559" w:rsidR="004B0AC1" w:rsidRPr="00AC0FCA" w:rsidRDefault="004B0AC1"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We explored the coevolutionary outcomes of cheating interactions in mutualistic networks. Our results show how trait evolution and network structure could change due to cheating lifestyles that emerge in mutualisms</w:t>
      </w:r>
      <w:r w:rsidR="00C95221">
        <w:rPr>
          <w:rFonts w:ascii="Book Antiqua" w:hAnsi="Book Antiqua" w:cs="Times New Roman"/>
          <w:color w:val="000000"/>
          <w:shd w:val="clear" w:color="auto" w:fill="FFFFFF"/>
          <w:lang w:val="en-US"/>
        </w:rPr>
        <w:t xml:space="preserve"> systems</w:t>
      </w:r>
      <w:r w:rsidRPr="00AC0FCA">
        <w:rPr>
          <w:rFonts w:ascii="Book Antiqua" w:hAnsi="Book Antiqua" w:cs="Times New Roman"/>
          <w:color w:val="000000"/>
          <w:shd w:val="clear" w:color="auto" w:fill="FFFFFF"/>
          <w:lang w:val="en-US"/>
        </w:rPr>
        <w:t xml:space="preserve">. Previous studies already explored the effect of mutualisms and cheating interactions on population dynamics (Law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2001, Bronstein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 Wilson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 Lee 2015) and phenotypic evolution (</w:t>
      </w:r>
      <w:proofErr w:type="spellStart"/>
      <w:r w:rsidRPr="00AC0FCA">
        <w:rPr>
          <w:rFonts w:ascii="Book Antiqua" w:hAnsi="Book Antiqua" w:cs="Times New Roman"/>
          <w:color w:val="000000"/>
          <w:shd w:val="clear" w:color="auto" w:fill="FFFFFF"/>
          <w:lang w:val="en-US"/>
        </w:rPr>
        <w:t>Ferriere</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2002). In this context, our work contributes to further our understanding on coevolutionary dynamics of multispecies assemblages in three different ways. </w:t>
      </w:r>
    </w:p>
    <w:p w14:paraId="7D7EB9BF" w14:textId="20EE7B12" w:rsidR="004B0AC1" w:rsidRPr="00AC0FCA" w:rsidRDefault="004B0AC1" w:rsidP="00AC0FCA">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First, </w:t>
      </w:r>
      <w:r w:rsidR="0040096A">
        <w:rPr>
          <w:rFonts w:ascii="Book Antiqua" w:hAnsi="Book Antiqua" w:cs="Times New Roman"/>
          <w:color w:val="000000"/>
          <w:shd w:val="clear" w:color="auto" w:fill="FFFFFF"/>
          <w:lang w:val="en-US"/>
        </w:rPr>
        <w:t xml:space="preserve">we showed that </w:t>
      </w:r>
      <w:r w:rsidRPr="00AC0FCA">
        <w:rPr>
          <w:rFonts w:ascii="Book Antiqua" w:hAnsi="Book Antiqua" w:cs="Times New Roman"/>
          <w:color w:val="000000"/>
          <w:shd w:val="clear" w:color="auto" w:fill="FFFFFF"/>
          <w:lang w:val="en-US"/>
        </w:rPr>
        <w:t>cheating interactions promote higher community-level trait disparity in mutualistic networks. By imposing selection favoring trait mismatching, the presence of cheating interactions leads to an increase in species trait disparity</w:t>
      </w:r>
      <w:r w:rsidR="00284FA5">
        <w:rPr>
          <w:rFonts w:ascii="Book Antiqua" w:hAnsi="Book Antiqua" w:cs="Times New Roman"/>
          <w:color w:val="000000"/>
          <w:shd w:val="clear" w:color="auto" w:fill="FFFFFF"/>
          <w:lang w:val="en-US"/>
        </w:rPr>
        <w:t xml:space="preserve"> in mutualistic interactions</w:t>
      </w:r>
      <w:r w:rsidRPr="00AC0FCA">
        <w:rPr>
          <w:rFonts w:ascii="Book Antiqua" w:hAnsi="Book Antiqua" w:cs="Times New Roman"/>
          <w:color w:val="000000"/>
          <w:shd w:val="clear" w:color="auto" w:fill="FFFFFF"/>
          <w:lang w:val="en-US"/>
        </w:rPr>
        <w:t>. This arms race dynamics partially offsets selection favoring convergence and trait matching in mutualisms (</w:t>
      </w:r>
      <w:proofErr w:type="spellStart"/>
      <w:r w:rsidRPr="00AC0FCA">
        <w:rPr>
          <w:rFonts w:ascii="Book Antiqua" w:hAnsi="Book Antiqua" w:cs="Times New Roman"/>
          <w:color w:val="000000"/>
          <w:shd w:val="clear" w:color="auto" w:fill="FFFFFF"/>
          <w:lang w:val="en-US"/>
        </w:rPr>
        <w:t>Guimarães</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2011, Zhang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2012). Therefore, cheating interactions may allow us to understand one of the mechanisms </w:t>
      </w:r>
      <w:r w:rsidRPr="00AC0FCA">
        <w:rPr>
          <w:rFonts w:ascii="Book Antiqua" w:hAnsi="Book Antiqua" w:cs="Times New Roman"/>
          <w:color w:val="000000"/>
          <w:shd w:val="clear" w:color="auto" w:fill="FFFFFF"/>
          <w:lang w:val="en-US"/>
        </w:rPr>
        <w:lastRenderedPageBreak/>
        <w:t xml:space="preserve">preventing the perfect trait matching in empirical mutualistic communities (Law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2001); yet trait disparity cannot increase indefinitely due to factors related to the environmental pressures and distinct selection regimes (</w:t>
      </w:r>
      <w:proofErr w:type="spellStart"/>
      <w:r w:rsidRPr="00AC0FCA">
        <w:rPr>
          <w:rFonts w:ascii="Book Antiqua" w:hAnsi="Book Antiqua" w:cs="Times New Roman"/>
          <w:color w:val="000000"/>
          <w:shd w:val="clear" w:color="auto" w:fill="FFFFFF"/>
          <w:lang w:val="en-US"/>
        </w:rPr>
        <w:t>Andreazzi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 For instance, limited genetic variation or limited anatomical and physiological mechanisms restricts fruit sugar content and flower size (</w:t>
      </w:r>
      <w:proofErr w:type="spellStart"/>
      <w:r w:rsidRPr="00AC0FCA">
        <w:rPr>
          <w:rFonts w:ascii="Book Antiqua" w:hAnsi="Book Antiqua" w:cs="Times New Roman"/>
          <w:color w:val="000000"/>
          <w:shd w:val="clear" w:color="auto" w:fill="FFFFFF"/>
          <w:lang w:val="en-US"/>
        </w:rPr>
        <w:t>Jordano</w:t>
      </w:r>
      <w:proofErr w:type="spellEnd"/>
      <w:r w:rsidRPr="00AC0FCA">
        <w:rPr>
          <w:rFonts w:ascii="Book Antiqua" w:hAnsi="Book Antiqua" w:cs="Times New Roman"/>
          <w:color w:val="000000"/>
          <w:shd w:val="clear" w:color="auto" w:fill="FFFFFF"/>
          <w:lang w:val="en-US"/>
        </w:rPr>
        <w:t xml:space="preserve"> 1995), which could limit the potential for</w:t>
      </w:r>
      <w:r w:rsidR="0009285F">
        <w:rPr>
          <w:rFonts w:ascii="Book Antiqua" w:hAnsi="Book Antiqua" w:cs="Times New Roman"/>
          <w:color w:val="000000"/>
          <w:shd w:val="clear" w:color="auto" w:fill="FFFFFF"/>
          <w:lang w:val="en-US"/>
        </w:rPr>
        <w:t xml:space="preserve"> trait change in time and consequently restricts</w:t>
      </w:r>
      <w:r w:rsidRPr="00AC0FCA">
        <w:rPr>
          <w:rFonts w:ascii="Book Antiqua" w:hAnsi="Book Antiqua" w:cs="Times New Roman"/>
          <w:color w:val="000000"/>
          <w:shd w:val="clear" w:color="auto" w:fill="FFFFFF"/>
          <w:lang w:val="en-US"/>
        </w:rPr>
        <w:t xml:space="preserve"> trait matching. Also, annual variation in soil nutrients limit the pulp composition of fleshy fruits and, consequently, represents a restriction for the development of sugar-rich fruits that are be highly attractive to frugivores (Herrera 1998), limiting trait matching in plant-frugivore systems.</w:t>
      </w:r>
    </w:p>
    <w:p w14:paraId="01A8C994" w14:textId="78C9BD17" w:rsidR="004B0AC1" w:rsidRPr="00AC0FCA" w:rsidRDefault="004B0AC1" w:rsidP="00AC0FCA">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Cheating interactions promote, in a certain frequency, trait disparity in mutualistic networks by generating clusters of species traits. In intermediate frequencies of cheating interactions, the joint effect of mutualistic selection favoring trait matching and </w:t>
      </w:r>
      <w:r w:rsidR="00AB0589">
        <w:rPr>
          <w:rFonts w:ascii="Book Antiqua" w:hAnsi="Book Antiqua" w:cs="Times New Roman"/>
          <w:color w:val="000000"/>
          <w:shd w:val="clear" w:color="auto" w:fill="FFFFFF"/>
          <w:lang w:val="en-US"/>
        </w:rPr>
        <w:t>cheating interactions</w:t>
      </w:r>
      <w:r w:rsidRPr="00AC0FCA">
        <w:rPr>
          <w:rFonts w:ascii="Book Antiqua" w:hAnsi="Book Antiqua" w:cs="Times New Roman"/>
          <w:color w:val="000000"/>
          <w:shd w:val="clear" w:color="auto" w:fill="FFFFFF"/>
          <w:lang w:val="en-US"/>
        </w:rPr>
        <w:t xml:space="preserve"> favoring trait mismatching create clusters of species traits. There is theoretical evidence that the proportion of positive and negative effects between species is close to 1:1 in real communities (</w:t>
      </w:r>
      <w:proofErr w:type="spellStart"/>
      <w:r w:rsidRPr="00AC0FCA">
        <w:rPr>
          <w:rFonts w:ascii="Book Antiqua" w:hAnsi="Book Antiqua" w:cs="Times New Roman"/>
          <w:color w:val="000000"/>
          <w:shd w:val="clear" w:color="auto" w:fill="FFFFFF"/>
          <w:lang w:val="en-US"/>
        </w:rPr>
        <w:t>Dodds</w:t>
      </w:r>
      <w:proofErr w:type="spellEnd"/>
      <w:r w:rsidRPr="00AC0FCA">
        <w:rPr>
          <w:rFonts w:ascii="Book Antiqua" w:hAnsi="Book Antiqua" w:cs="Times New Roman"/>
          <w:color w:val="000000"/>
          <w:shd w:val="clear" w:color="auto" w:fill="FFFFFF"/>
          <w:lang w:val="en-US"/>
        </w:rPr>
        <w:t xml:space="preserve"> 1997). Thus, our results showing higher trait disparity due to the formation of trait clusters in intermediate levels of cheating interactions could be empirically tested. The presence of cheaters may be underestimated in empirical networks (</w:t>
      </w:r>
      <w:proofErr w:type="spellStart"/>
      <w:r w:rsidRPr="00AC0FCA">
        <w:rPr>
          <w:rFonts w:ascii="Book Antiqua" w:hAnsi="Book Antiqua" w:cs="Times New Roman"/>
          <w:color w:val="000000"/>
          <w:shd w:val="clear" w:color="auto" w:fill="FFFFFF"/>
          <w:lang w:val="en-US"/>
        </w:rPr>
        <w:t>Genini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2010), partially because there is great behavioral plasticity among interacting individuals (Bronstein 2001). Thus, intraspecific variation generating behavioral plasticity may play an important role in individual fitness and lead to occasional </w:t>
      </w:r>
      <w:r w:rsidRPr="00AC0FCA">
        <w:rPr>
          <w:rFonts w:ascii="Book Antiqua" w:hAnsi="Book Antiqua" w:cs="Times New Roman"/>
          <w:color w:val="000000"/>
          <w:shd w:val="clear" w:color="auto" w:fill="FFFFFF"/>
          <w:lang w:val="en-US"/>
        </w:rPr>
        <w:lastRenderedPageBreak/>
        <w:t>cheating</w:t>
      </w:r>
      <w:r w:rsidR="00B0318E" w:rsidRPr="00AC0FCA">
        <w:rPr>
          <w:rFonts w:ascii="Book Antiqua" w:hAnsi="Book Antiqua" w:cs="Times New Roman"/>
          <w:color w:val="000000"/>
          <w:shd w:val="clear" w:color="auto" w:fill="FFFFFF"/>
          <w:lang w:val="en-US"/>
        </w:rPr>
        <w:t xml:space="preserve">. </w:t>
      </w:r>
      <w:r w:rsidRPr="00AC0FCA">
        <w:rPr>
          <w:rFonts w:ascii="Book Antiqua" w:hAnsi="Book Antiqua" w:cs="Times New Roman"/>
          <w:color w:val="000000"/>
          <w:shd w:val="clear" w:color="auto" w:fill="FFFFFF"/>
          <w:lang w:val="en-US"/>
        </w:rPr>
        <w:t>This indicates that trait disparity may be higher than expected in mutualistic interactions and future studies would benefit from trait disparity measurements in empirical communities.</w:t>
      </w:r>
    </w:p>
    <w:p w14:paraId="4349E98A" w14:textId="4052A252" w:rsidR="004B0AC1" w:rsidRPr="00AC0FCA" w:rsidRDefault="004B0AC1" w:rsidP="00AC0FCA">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Second, the centrality of a cheater species does not change the trait disparity pattern that results from mutualisms with cheating interactions. Although species centrality is one of the best measures to identify important species in ecological networks (Martín Gon</w:t>
      </w:r>
      <w:r w:rsidR="00B0318E">
        <w:rPr>
          <w:rFonts w:ascii="Book Antiqua" w:hAnsi="Book Antiqua" w:cs="Times New Roman"/>
          <w:color w:val="000000"/>
          <w:shd w:val="clear" w:color="auto" w:fill="FFFFFF"/>
          <w:lang w:val="en-US"/>
        </w:rPr>
        <w:t>z</w:t>
      </w:r>
      <w:r w:rsidRPr="00AC0FCA">
        <w:rPr>
          <w:rFonts w:ascii="Book Antiqua" w:hAnsi="Book Antiqua" w:cs="Times New Roman"/>
          <w:color w:val="000000"/>
          <w:shd w:val="clear" w:color="auto" w:fill="FFFFFF"/>
          <w:lang w:val="en-US"/>
        </w:rPr>
        <w:t>ále</w:t>
      </w:r>
      <w:r w:rsidR="00B0318E">
        <w:rPr>
          <w:rFonts w:ascii="Book Antiqua" w:hAnsi="Book Antiqua" w:cs="Times New Roman"/>
          <w:color w:val="000000"/>
          <w:shd w:val="clear" w:color="auto" w:fill="FFFFFF"/>
          <w:lang w:val="en-US"/>
        </w:rPr>
        <w:t>z</w:t>
      </w:r>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2010), it is not the only force driving the structure and dynamics of networks. For instance, the distribution of mutualistic and antagonistic interactions between component species within a network has an impact in maintaining the network structure when facing perturbations (Montesinos-Navarro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 A next step </w:t>
      </w:r>
      <w:r w:rsidR="002234C8">
        <w:rPr>
          <w:rFonts w:ascii="Book Antiqua" w:hAnsi="Book Antiqua" w:cs="Times New Roman"/>
          <w:color w:val="000000"/>
          <w:shd w:val="clear" w:color="auto" w:fill="FFFFFF"/>
          <w:lang w:val="en-US"/>
        </w:rPr>
        <w:t>of</w:t>
      </w:r>
      <w:r w:rsidRPr="00AC0FCA">
        <w:rPr>
          <w:rFonts w:ascii="Book Antiqua" w:hAnsi="Book Antiqua" w:cs="Times New Roman"/>
          <w:color w:val="000000"/>
          <w:shd w:val="clear" w:color="auto" w:fill="FFFFFF"/>
          <w:lang w:val="en-US"/>
        </w:rPr>
        <w:t xml:space="preserve"> our work </w:t>
      </w:r>
      <w:r w:rsidR="002234C8">
        <w:rPr>
          <w:rFonts w:ascii="Book Antiqua" w:hAnsi="Book Antiqua" w:cs="Times New Roman"/>
          <w:color w:val="000000"/>
          <w:shd w:val="clear" w:color="auto" w:fill="FFFFFF"/>
          <w:lang w:val="en-US"/>
        </w:rPr>
        <w:t>would be</w:t>
      </w:r>
      <w:r w:rsidRPr="00AC0FCA">
        <w:rPr>
          <w:rFonts w:ascii="Book Antiqua" w:hAnsi="Book Antiqua" w:cs="Times New Roman"/>
          <w:color w:val="000000"/>
          <w:shd w:val="clear" w:color="auto" w:fill="FFFFFF"/>
          <w:lang w:val="en-US"/>
        </w:rPr>
        <w:t xml:space="preserve"> to explore how the position of certain cheating interactions could change the coevolutionary dynamics.</w:t>
      </w:r>
    </w:p>
    <w:p w14:paraId="05912483" w14:textId="5D10EEB6" w:rsidR="004B0AC1" w:rsidRPr="00AC0FCA" w:rsidRDefault="004B0AC1" w:rsidP="00AC0FCA">
      <w:pPr>
        <w:spacing w:line="480" w:lineRule="auto"/>
        <w:ind w:firstLine="720"/>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Third, the presence of cheating species in mutualistic networks may lead to the reorganization of network patterns due to the increased trait dissimilarity. We found that cheating leads to increased modularity and reduced </w:t>
      </w:r>
      <w:proofErr w:type="spellStart"/>
      <w:r w:rsidRPr="00AC0FCA">
        <w:rPr>
          <w:rFonts w:ascii="Book Antiqua" w:hAnsi="Book Antiqua" w:cs="Times New Roman"/>
          <w:color w:val="000000"/>
          <w:shd w:val="clear" w:color="auto" w:fill="FFFFFF"/>
          <w:lang w:val="en-US"/>
        </w:rPr>
        <w:t>nestedness</w:t>
      </w:r>
      <w:proofErr w:type="spellEnd"/>
      <w:r w:rsidRPr="00AC0FCA">
        <w:rPr>
          <w:rFonts w:ascii="Book Antiqua" w:hAnsi="Book Antiqua" w:cs="Times New Roman"/>
          <w:color w:val="000000"/>
          <w:shd w:val="clear" w:color="auto" w:fill="FFFFFF"/>
          <w:lang w:val="en-US"/>
        </w:rPr>
        <w:t xml:space="preserve"> in mutualistic networks. The emergence of modularity was also observed as an outcome of coevolutionary dynamics in antagonistic networks and depends on the selection intensity between victim and </w:t>
      </w:r>
      <w:r w:rsidR="00CF3896" w:rsidRPr="00AC0FCA">
        <w:rPr>
          <w:rFonts w:ascii="Book Antiqua" w:hAnsi="Book Antiqua" w:cs="Times New Roman"/>
          <w:color w:val="000000"/>
          <w:shd w:val="clear" w:color="auto" w:fill="FFFFFF"/>
          <w:lang w:val="en-US"/>
        </w:rPr>
        <w:t>cheater</w:t>
      </w:r>
      <w:r w:rsidRPr="00AC0FCA">
        <w:rPr>
          <w:rFonts w:ascii="Book Antiqua" w:hAnsi="Book Antiqua" w:cs="Times New Roman"/>
          <w:color w:val="000000"/>
          <w:shd w:val="clear" w:color="auto" w:fill="FFFFFF"/>
          <w:lang w:val="en-US"/>
        </w:rPr>
        <w:t xml:space="preserve"> species (</w:t>
      </w:r>
      <w:proofErr w:type="spellStart"/>
      <w:r w:rsidRPr="00AC0FCA">
        <w:rPr>
          <w:rFonts w:ascii="Book Antiqua" w:hAnsi="Book Antiqua" w:cs="Times New Roman"/>
          <w:color w:val="000000"/>
          <w:shd w:val="clear" w:color="auto" w:fill="FFFFFF"/>
          <w:lang w:val="en-US"/>
        </w:rPr>
        <w:t>Andreazzi</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2017). Our results propose an alternative path to the emergence of modularity in mutualistic networks, which depends on how much cheating interactions the mutualistic networks support. The structure of interaction networks is explained by several factors, such as species abundance distribution (</w:t>
      </w:r>
      <w:proofErr w:type="spellStart"/>
      <w:r w:rsidRPr="00AC0FCA">
        <w:rPr>
          <w:rFonts w:ascii="Book Antiqua" w:hAnsi="Book Antiqua" w:cs="Times New Roman"/>
          <w:color w:val="000000"/>
          <w:shd w:val="clear" w:color="auto" w:fill="FFFFFF"/>
          <w:lang w:val="en-US"/>
        </w:rPr>
        <w:t>Dátillo</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2014), mismatch between traits of plants </w:t>
      </w:r>
      <w:r w:rsidRPr="00AC0FCA">
        <w:rPr>
          <w:rFonts w:ascii="Book Antiqua" w:hAnsi="Book Antiqua" w:cs="Times New Roman"/>
          <w:color w:val="000000"/>
          <w:shd w:val="clear" w:color="auto" w:fill="FFFFFF"/>
          <w:lang w:val="en-US"/>
        </w:rPr>
        <w:lastRenderedPageBreak/>
        <w:t>and animals (</w:t>
      </w:r>
      <w:proofErr w:type="spellStart"/>
      <w:r w:rsidRPr="00AC0FCA">
        <w:rPr>
          <w:rFonts w:ascii="Book Antiqua" w:hAnsi="Book Antiqua" w:cs="Times New Roman"/>
          <w:color w:val="000000"/>
          <w:shd w:val="clear" w:color="auto" w:fill="FFFFFF"/>
          <w:lang w:val="en-US"/>
        </w:rPr>
        <w:t>Stang</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2007) and phylogenetic and phenology-based constraints (</w:t>
      </w:r>
      <w:proofErr w:type="spellStart"/>
      <w:r w:rsidRPr="00AC0FCA">
        <w:rPr>
          <w:rFonts w:ascii="Book Antiqua" w:hAnsi="Book Antiqua" w:cs="Times New Roman"/>
          <w:color w:val="000000"/>
          <w:shd w:val="clear" w:color="auto" w:fill="FFFFFF"/>
          <w:lang w:val="en-US"/>
        </w:rPr>
        <w:t>Jordano</w:t>
      </w:r>
      <w:proofErr w:type="spellEnd"/>
      <w:r w:rsidRPr="00AC0FCA">
        <w:rPr>
          <w:rFonts w:ascii="Book Antiqua" w:hAnsi="Book Antiqua" w:cs="Times New Roman"/>
          <w:color w:val="000000"/>
          <w:shd w:val="clear" w:color="auto" w:fill="FFFFFF"/>
          <w:lang w:val="en-US"/>
        </w:rPr>
        <w:t xml:space="preserve"> 1995, </w:t>
      </w:r>
      <w:proofErr w:type="spellStart"/>
      <w:r w:rsidRPr="00AC0FCA">
        <w:rPr>
          <w:rFonts w:ascii="Book Antiqua" w:hAnsi="Book Antiqua" w:cs="Times New Roman"/>
          <w:color w:val="000000"/>
          <w:shd w:val="clear" w:color="auto" w:fill="FFFFFF"/>
          <w:lang w:val="en-US"/>
        </w:rPr>
        <w:t>Jordano</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2003). Here we show that cheating interactions could also change the structure of mutualistic networks through the coevolutionary process. Future studies could test the influence of cheating interactions in cascading co-extinctions in mutualistic networks.</w:t>
      </w:r>
    </w:p>
    <w:p w14:paraId="72764A6D" w14:textId="2487374A" w:rsidR="00535A7E" w:rsidRDefault="004B0AC1" w:rsidP="00105932">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ab/>
      </w:r>
      <w:r w:rsidR="002234C8">
        <w:rPr>
          <w:rFonts w:ascii="Book Antiqua" w:hAnsi="Book Antiqua" w:cs="Times New Roman"/>
          <w:color w:val="000000"/>
          <w:shd w:val="clear" w:color="auto" w:fill="FFFFFF"/>
          <w:lang w:val="en-US"/>
        </w:rPr>
        <w:t>Our</w:t>
      </w:r>
      <w:r w:rsidRPr="00AC0FCA">
        <w:rPr>
          <w:rFonts w:ascii="Book Antiqua" w:hAnsi="Book Antiqua" w:cs="Times New Roman"/>
          <w:color w:val="000000"/>
          <w:shd w:val="clear" w:color="auto" w:fill="FFFFFF"/>
          <w:lang w:val="en-US"/>
        </w:rPr>
        <w:t xml:space="preserve"> results suggest that the incorporation of the selection imposed by the cheating interactions that naturally emerge from mutualisms is pivotal to a deep understanding of the coevolutionary dynamics in species-rich mutualisms. Cheating interactions change the outcomes of mutualistic coevolution, leading to increased interspecific trait variation and clustering. We provide insights on the effect of multiple interaction types in a network and how it may shape trait diversity by the contrasting selective forces favoring convergence and disparity across interacting species (</w:t>
      </w:r>
      <w:proofErr w:type="spellStart"/>
      <w:r w:rsidRPr="00AC0FCA">
        <w:rPr>
          <w:rFonts w:ascii="Book Antiqua" w:hAnsi="Book Antiqua" w:cs="Times New Roman"/>
          <w:color w:val="000000"/>
          <w:shd w:val="clear" w:color="auto" w:fill="FFFFFF"/>
          <w:lang w:val="en-US"/>
        </w:rPr>
        <w:t>Sauve</w:t>
      </w:r>
      <w:proofErr w:type="spellEnd"/>
      <w:r w:rsidRPr="00AC0FCA">
        <w:rPr>
          <w:rFonts w:ascii="Book Antiqua" w:hAnsi="Book Antiqua" w:cs="Times New Roman"/>
          <w:color w:val="000000"/>
          <w:shd w:val="clear" w:color="auto" w:fill="FFFFFF"/>
          <w:lang w:val="en-US"/>
        </w:rPr>
        <w:t xml:space="preserve"> </w:t>
      </w:r>
      <w:r w:rsidR="00285127" w:rsidRPr="00285127">
        <w:rPr>
          <w:rFonts w:ascii="Book Antiqua" w:hAnsi="Book Antiqua" w:cs="Times New Roman"/>
          <w:i/>
          <w:iCs/>
          <w:color w:val="000000"/>
          <w:shd w:val="clear" w:color="auto" w:fill="FFFFFF"/>
          <w:lang w:val="en-US"/>
        </w:rPr>
        <w:t>et al.</w:t>
      </w:r>
      <w:r w:rsidRPr="00AC0FCA">
        <w:rPr>
          <w:rFonts w:ascii="Book Antiqua" w:hAnsi="Book Antiqua" w:cs="Times New Roman"/>
          <w:color w:val="000000"/>
          <w:shd w:val="clear" w:color="auto" w:fill="FFFFFF"/>
          <w:lang w:val="en-US"/>
        </w:rPr>
        <w:t xml:space="preserve"> 2016). The structure of simulated networks significantly changed when we increased the frequency of cheating interactions, and this result opens new questions on which is the balance of positive and negative effects that maintains the structure of empirical networks. Our theoretical predictions may also help us to understand how networks might evolve under a rapidly changing world, in which interactions are </w:t>
      </w:r>
      <w:r w:rsidR="00981EEC">
        <w:rPr>
          <w:rFonts w:ascii="Book Antiqua" w:hAnsi="Book Antiqua" w:cs="Times New Roman"/>
          <w:color w:val="000000"/>
          <w:shd w:val="clear" w:color="auto" w:fill="FFFFFF"/>
          <w:lang w:val="en-US"/>
        </w:rPr>
        <w:t>changing</w:t>
      </w:r>
      <w:r w:rsidRPr="00AC0FCA">
        <w:rPr>
          <w:rFonts w:ascii="Book Antiqua" w:hAnsi="Book Antiqua" w:cs="Times New Roman"/>
          <w:color w:val="000000"/>
          <w:shd w:val="clear" w:color="auto" w:fill="FFFFFF"/>
          <w:lang w:val="en-US"/>
        </w:rPr>
        <w:t xml:space="preserve"> due to several anthropogenic impacts, with unknown consequences for ecosystem functioning.</w:t>
      </w:r>
    </w:p>
    <w:p w14:paraId="7260C5CE" w14:textId="77777777" w:rsidR="00105932" w:rsidRPr="00105932" w:rsidRDefault="00105932" w:rsidP="00105932">
      <w:pPr>
        <w:spacing w:line="480" w:lineRule="auto"/>
        <w:rPr>
          <w:rFonts w:ascii="Book Antiqua" w:hAnsi="Book Antiqua" w:cs="Times New Roman"/>
          <w:lang w:val="en-US"/>
        </w:rPr>
      </w:pPr>
    </w:p>
    <w:p w14:paraId="3F1230C2" w14:textId="6B0B52CC" w:rsidR="00535A7E" w:rsidRDefault="00535A7E" w:rsidP="00AC0FCA">
      <w:pPr>
        <w:spacing w:line="480" w:lineRule="auto"/>
        <w:rPr>
          <w:rFonts w:ascii="Book Antiqua" w:hAnsi="Book Antiqua" w:cs="Times New Roman"/>
          <w:b/>
          <w:bCs/>
          <w:color w:val="000000"/>
          <w:shd w:val="clear" w:color="auto" w:fill="FFFFFF"/>
        </w:rPr>
      </w:pPr>
      <w:proofErr w:type="spellStart"/>
      <w:r w:rsidRPr="00AC0FCA">
        <w:rPr>
          <w:rFonts w:ascii="Book Antiqua" w:hAnsi="Book Antiqua" w:cs="Times New Roman"/>
          <w:b/>
          <w:bCs/>
          <w:color w:val="000000"/>
          <w:shd w:val="clear" w:color="auto" w:fill="FFFFFF"/>
        </w:rPr>
        <w:t>References</w:t>
      </w:r>
      <w:proofErr w:type="spellEnd"/>
    </w:p>
    <w:p w14:paraId="3F3E7327"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eastAsia="pt-BR"/>
        </w:rPr>
        <w:t xml:space="preserve">Almeida-Neto, Mário, Paulo Guimarães, Paulo R. Guimarães Jr, Rafael D. Loyola,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Werner </w:t>
      </w:r>
      <w:proofErr w:type="spellStart"/>
      <w:r w:rsidRPr="00F9390A">
        <w:rPr>
          <w:rFonts w:ascii="Book Antiqua" w:eastAsia="Times New Roman" w:hAnsi="Book Antiqua" w:cs="Times New Roman"/>
          <w:lang w:eastAsia="pt-BR"/>
        </w:rPr>
        <w:t>Ulrich</w:t>
      </w:r>
      <w:proofErr w:type="spellEnd"/>
      <w:r w:rsidRPr="00F9390A">
        <w:rPr>
          <w:rFonts w:ascii="Book Antiqua" w:eastAsia="Times New Roman" w:hAnsi="Book Antiqua" w:cs="Times New Roman"/>
          <w:lang w:eastAsia="pt-BR"/>
        </w:rPr>
        <w:t xml:space="preserve">. </w:t>
      </w:r>
      <w:r w:rsidRPr="00F9390A">
        <w:rPr>
          <w:rFonts w:ascii="Book Antiqua" w:eastAsia="Times New Roman" w:hAnsi="Book Antiqua" w:cs="Times New Roman"/>
          <w:lang w:val="en-US" w:eastAsia="pt-BR"/>
        </w:rPr>
        <w:t xml:space="preserve">“A Consistent Metric for </w:t>
      </w:r>
      <w:proofErr w:type="spellStart"/>
      <w:r w:rsidRPr="00F9390A">
        <w:rPr>
          <w:rFonts w:ascii="Book Antiqua" w:eastAsia="Times New Roman" w:hAnsi="Book Antiqua" w:cs="Times New Roman"/>
          <w:lang w:val="en-US" w:eastAsia="pt-BR"/>
        </w:rPr>
        <w:t>Nestedness</w:t>
      </w:r>
      <w:proofErr w:type="spellEnd"/>
      <w:r w:rsidRPr="00F9390A">
        <w:rPr>
          <w:rFonts w:ascii="Book Antiqua" w:eastAsia="Times New Roman" w:hAnsi="Book Antiqua" w:cs="Times New Roman"/>
          <w:lang w:val="en-US" w:eastAsia="pt-BR"/>
        </w:rPr>
        <w:t xml:space="preserve"> Analysis in </w:t>
      </w:r>
      <w:r w:rsidRPr="00F9390A">
        <w:rPr>
          <w:rFonts w:ascii="Book Antiqua" w:eastAsia="Times New Roman" w:hAnsi="Book Antiqua" w:cs="Times New Roman"/>
          <w:lang w:val="en-US" w:eastAsia="pt-BR"/>
        </w:rPr>
        <w:lastRenderedPageBreak/>
        <w:t xml:space="preserve">Ecological Systems: Reconciling Concept and Measurement.” </w:t>
      </w:r>
      <w:r w:rsidRPr="00F9390A">
        <w:rPr>
          <w:rFonts w:ascii="Book Antiqua" w:eastAsia="Times New Roman" w:hAnsi="Book Antiqua" w:cs="Times New Roman"/>
          <w:i/>
          <w:iCs/>
          <w:lang w:val="en-US" w:eastAsia="pt-BR"/>
        </w:rPr>
        <w:t>Oikos</w:t>
      </w:r>
      <w:r w:rsidRPr="00F9390A">
        <w:rPr>
          <w:rFonts w:ascii="Book Antiqua" w:eastAsia="Times New Roman" w:hAnsi="Book Antiqua" w:cs="Times New Roman"/>
          <w:lang w:val="en-US" w:eastAsia="pt-BR"/>
        </w:rPr>
        <w:t xml:space="preserve"> 117, no. 8 (August 1, 2008): 1227–39. https://doi.org/10.1111/j.0030-1299.2008.16644.x.</w:t>
      </w:r>
    </w:p>
    <w:p w14:paraId="59D46BAB" w14:textId="2DF8E359" w:rsid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Anderson, Bruce, and Steven D. Johnson. “The Geographical Mosaic of Coevolution in a Plant–Pollinator Mutualism.” </w:t>
      </w:r>
      <w:r w:rsidRPr="00F9390A">
        <w:rPr>
          <w:rFonts w:ascii="Book Antiqua" w:eastAsia="Times New Roman" w:hAnsi="Book Antiqua" w:cs="Times New Roman"/>
          <w:i/>
          <w:iCs/>
          <w:lang w:val="en-US" w:eastAsia="pt-BR"/>
        </w:rPr>
        <w:t>Evolution</w:t>
      </w:r>
      <w:r w:rsidRPr="00F9390A">
        <w:rPr>
          <w:rFonts w:ascii="Book Antiqua" w:eastAsia="Times New Roman" w:hAnsi="Book Antiqua" w:cs="Times New Roman"/>
          <w:lang w:val="en-US" w:eastAsia="pt-BR"/>
        </w:rPr>
        <w:t xml:space="preserve"> 62, no. 1 (2008): 220–25. </w:t>
      </w:r>
      <w:r w:rsidR="00EB02D6" w:rsidRPr="00EB02D6">
        <w:rPr>
          <w:rFonts w:ascii="Book Antiqua" w:eastAsia="Times New Roman" w:hAnsi="Book Antiqua" w:cs="Times New Roman"/>
          <w:lang w:val="en-US" w:eastAsia="pt-BR"/>
        </w:rPr>
        <w:t>https://doi.org/10.1111/j.1558-5646.2007.00275.x</w:t>
      </w:r>
      <w:r w:rsidRPr="00F9390A">
        <w:rPr>
          <w:rFonts w:ascii="Book Antiqua" w:eastAsia="Times New Roman" w:hAnsi="Book Antiqua" w:cs="Times New Roman"/>
          <w:lang w:val="en-US" w:eastAsia="pt-BR"/>
        </w:rPr>
        <w:t>.</w:t>
      </w:r>
    </w:p>
    <w:p w14:paraId="616036B2" w14:textId="0AB0456F" w:rsidR="00EB02D6" w:rsidRPr="00C507A1" w:rsidRDefault="00EB02D6" w:rsidP="00EB02D6">
      <w:pPr>
        <w:ind w:hanging="240"/>
        <w:rPr>
          <w:rFonts w:ascii="Times New Roman" w:eastAsia="Times New Roman" w:hAnsi="Times New Roman" w:cs="Times New Roman"/>
          <w:lang w:val="en-US" w:eastAsia="pt-BR"/>
          <w:rPrChange w:id="104" w:author="User15551" w:date="2021-12-16T08:49:00Z">
            <w:rPr>
              <w:rFonts w:ascii="Times New Roman" w:eastAsia="Times New Roman" w:hAnsi="Times New Roman" w:cs="Times New Roman"/>
              <w:lang w:eastAsia="pt-BR"/>
            </w:rPr>
          </w:rPrChange>
        </w:rPr>
      </w:pPr>
      <w:r w:rsidRPr="00EB02D6">
        <w:rPr>
          <w:rFonts w:ascii="Times New Roman" w:eastAsia="Times New Roman" w:hAnsi="Times New Roman" w:cs="Times New Roman"/>
          <w:lang w:val="en-US" w:eastAsia="pt-BR"/>
        </w:rPr>
        <w:t xml:space="preserve">Anderson, Bruce, Steven Johnson, and Clinton </w:t>
      </w:r>
      <w:proofErr w:type="spellStart"/>
      <w:r w:rsidRPr="00EB02D6">
        <w:rPr>
          <w:rFonts w:ascii="Times New Roman" w:eastAsia="Times New Roman" w:hAnsi="Times New Roman" w:cs="Times New Roman"/>
          <w:lang w:val="en-US" w:eastAsia="pt-BR"/>
        </w:rPr>
        <w:t>Carbut</w:t>
      </w:r>
      <w:proofErr w:type="spellEnd"/>
      <w:r w:rsidRPr="00EB02D6">
        <w:rPr>
          <w:rFonts w:ascii="Times New Roman" w:eastAsia="Times New Roman" w:hAnsi="Times New Roman" w:cs="Times New Roman"/>
          <w:lang w:val="en-US" w:eastAsia="pt-BR"/>
        </w:rPr>
        <w:t xml:space="preserve">. “EXPLOITATION OF A SPECIALIZED MUTUALISM BY A DECEPTIVE ORCHID.” </w:t>
      </w:r>
      <w:r w:rsidRPr="00C507A1">
        <w:rPr>
          <w:rFonts w:ascii="Times New Roman" w:eastAsia="Times New Roman" w:hAnsi="Times New Roman" w:cs="Times New Roman"/>
          <w:i/>
          <w:iCs/>
          <w:lang w:val="en-US" w:eastAsia="pt-BR"/>
          <w:rPrChange w:id="105" w:author="User15551" w:date="2021-12-16T08:49:00Z">
            <w:rPr>
              <w:rFonts w:ascii="Times New Roman" w:eastAsia="Times New Roman" w:hAnsi="Times New Roman" w:cs="Times New Roman"/>
              <w:i/>
              <w:iCs/>
              <w:lang w:eastAsia="pt-BR"/>
            </w:rPr>
          </w:rPrChange>
        </w:rPr>
        <w:t>American Journal of Botany</w:t>
      </w:r>
      <w:r w:rsidRPr="00C507A1">
        <w:rPr>
          <w:rFonts w:ascii="Times New Roman" w:eastAsia="Times New Roman" w:hAnsi="Times New Roman" w:cs="Times New Roman"/>
          <w:lang w:val="en-US" w:eastAsia="pt-BR"/>
          <w:rPrChange w:id="106" w:author="User15551" w:date="2021-12-16T08:49:00Z">
            <w:rPr>
              <w:rFonts w:ascii="Times New Roman" w:eastAsia="Times New Roman" w:hAnsi="Times New Roman" w:cs="Times New Roman"/>
              <w:lang w:eastAsia="pt-BR"/>
            </w:rPr>
          </w:rPrChange>
        </w:rPr>
        <w:t xml:space="preserve"> 92, no. 8 (2005): 1342–49.</w:t>
      </w:r>
    </w:p>
    <w:p w14:paraId="45336A6B"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Andreazzi</w:t>
      </w:r>
      <w:proofErr w:type="spellEnd"/>
      <w:r w:rsidRPr="00F9390A">
        <w:rPr>
          <w:rFonts w:ascii="Book Antiqua" w:eastAsia="Times New Roman" w:hAnsi="Book Antiqua" w:cs="Times New Roman"/>
          <w:lang w:val="en-US" w:eastAsia="pt-BR"/>
        </w:rPr>
        <w:t xml:space="preserve">, Cecilia S., John N. Thompson, and Paulo R. </w:t>
      </w: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“Network Structure and Selection Asymmetry Drive Coevolution in Species-Rich Antagonistic Interactions.” </w:t>
      </w:r>
      <w:r w:rsidRPr="00F9390A">
        <w:rPr>
          <w:rFonts w:ascii="Book Antiqua" w:eastAsia="Times New Roman" w:hAnsi="Book Antiqua" w:cs="Times New Roman"/>
          <w:i/>
          <w:iCs/>
          <w:lang w:val="en-US" w:eastAsia="pt-BR"/>
        </w:rPr>
        <w:t>The American Naturalist</w:t>
      </w:r>
      <w:r w:rsidRPr="00F9390A">
        <w:rPr>
          <w:rFonts w:ascii="Book Antiqua" w:eastAsia="Times New Roman" w:hAnsi="Book Antiqua" w:cs="Times New Roman"/>
          <w:lang w:val="en-US" w:eastAsia="pt-BR"/>
        </w:rPr>
        <w:t xml:space="preserve"> 190, no. 1 (May 19, 2017): 99–115. https://doi.org/10.1086/692110.</w:t>
      </w:r>
    </w:p>
    <w:p w14:paraId="608668E8"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Blondel, Vincent D., Jean-Loup Guillaume, Renaud </w:t>
      </w:r>
      <w:proofErr w:type="spellStart"/>
      <w:r w:rsidRPr="00F9390A">
        <w:rPr>
          <w:rFonts w:ascii="Book Antiqua" w:eastAsia="Times New Roman" w:hAnsi="Book Antiqua" w:cs="Times New Roman"/>
          <w:lang w:val="en-US" w:eastAsia="pt-BR"/>
        </w:rPr>
        <w:t>Lambiotte</w:t>
      </w:r>
      <w:proofErr w:type="spellEnd"/>
      <w:r w:rsidRPr="00F9390A">
        <w:rPr>
          <w:rFonts w:ascii="Book Antiqua" w:eastAsia="Times New Roman" w:hAnsi="Book Antiqua" w:cs="Times New Roman"/>
          <w:lang w:val="en-US" w:eastAsia="pt-BR"/>
        </w:rPr>
        <w:t xml:space="preserve">, and Etienne Lefebvre. “Fast Unfolding of Communities in Large Networks.” </w:t>
      </w:r>
      <w:r w:rsidRPr="00F9390A">
        <w:rPr>
          <w:rFonts w:ascii="Book Antiqua" w:eastAsia="Times New Roman" w:hAnsi="Book Antiqua" w:cs="Times New Roman"/>
          <w:i/>
          <w:iCs/>
          <w:lang w:val="en-US" w:eastAsia="pt-BR"/>
        </w:rPr>
        <w:t>Journal of Statistical Mechanics: Theory and Experiment</w:t>
      </w:r>
      <w:r w:rsidRPr="00F9390A">
        <w:rPr>
          <w:rFonts w:ascii="Book Antiqua" w:eastAsia="Times New Roman" w:hAnsi="Book Antiqua" w:cs="Times New Roman"/>
          <w:lang w:val="en-US" w:eastAsia="pt-BR"/>
        </w:rPr>
        <w:t xml:space="preserve"> 2008, no. 10 (October 9, 2008): P10008. https://doi.org/10.1088/1742-5468/2008/10/P10008.</w:t>
      </w:r>
    </w:p>
    <w:p w14:paraId="1F73648D"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Bronstein, Judith L. “The Exploitation of Mutualisms.” </w:t>
      </w:r>
      <w:r w:rsidRPr="00F9390A">
        <w:rPr>
          <w:rFonts w:ascii="Book Antiqua" w:eastAsia="Times New Roman" w:hAnsi="Book Antiqua" w:cs="Times New Roman"/>
          <w:i/>
          <w:iCs/>
          <w:lang w:val="en-US" w:eastAsia="pt-BR"/>
        </w:rPr>
        <w:t>Ecology Letters</w:t>
      </w:r>
      <w:r w:rsidRPr="00F9390A">
        <w:rPr>
          <w:rFonts w:ascii="Book Antiqua" w:eastAsia="Times New Roman" w:hAnsi="Book Antiqua" w:cs="Times New Roman"/>
          <w:lang w:val="en-US" w:eastAsia="pt-BR"/>
        </w:rPr>
        <w:t xml:space="preserve"> 4, no. 3 (2001): 277–87. https://doi.org/10.1046/j.1461-0248.2001.00218.x.</w:t>
      </w:r>
    </w:p>
    <w:p w14:paraId="28E527A7"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Bronstein, Judith L., William G. Wilson, and William F. Morris. “Ecological Dynamics of Mutualist/Antagonist Communities.” </w:t>
      </w:r>
      <w:r w:rsidRPr="00F9390A">
        <w:rPr>
          <w:rFonts w:ascii="Book Antiqua" w:eastAsia="Times New Roman" w:hAnsi="Book Antiqua" w:cs="Times New Roman"/>
          <w:i/>
          <w:iCs/>
          <w:lang w:val="en-US" w:eastAsia="pt-BR"/>
        </w:rPr>
        <w:t>The American Naturalist</w:t>
      </w:r>
      <w:r w:rsidRPr="00F9390A">
        <w:rPr>
          <w:rFonts w:ascii="Book Antiqua" w:eastAsia="Times New Roman" w:hAnsi="Book Antiqua" w:cs="Times New Roman"/>
          <w:lang w:val="en-US" w:eastAsia="pt-BR"/>
        </w:rPr>
        <w:t xml:space="preserve"> 162, no. S4 (October 1, 2003): S24–39. https://doi.org/10.1086/378645.</w:t>
      </w:r>
    </w:p>
    <w:p w14:paraId="7A2EEE82" w14:textId="5D40246F"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Ciampaglio</w:t>
      </w:r>
      <w:proofErr w:type="spellEnd"/>
      <w:r w:rsidRPr="00F9390A">
        <w:rPr>
          <w:rFonts w:ascii="Book Antiqua" w:eastAsia="Times New Roman" w:hAnsi="Book Antiqua" w:cs="Times New Roman"/>
          <w:lang w:val="en-US" w:eastAsia="pt-BR"/>
        </w:rPr>
        <w:t xml:space="preserve">, Charles N., Matthieu Kemp, and Daniel W. </w:t>
      </w:r>
      <w:proofErr w:type="spellStart"/>
      <w:r w:rsidRPr="00F9390A">
        <w:rPr>
          <w:rFonts w:ascii="Book Antiqua" w:eastAsia="Times New Roman" w:hAnsi="Book Antiqua" w:cs="Times New Roman"/>
          <w:lang w:val="en-US" w:eastAsia="pt-BR"/>
        </w:rPr>
        <w:t>McShea</w:t>
      </w:r>
      <w:proofErr w:type="spellEnd"/>
      <w:r w:rsidRPr="00F9390A">
        <w:rPr>
          <w:rFonts w:ascii="Book Antiqua" w:eastAsia="Times New Roman" w:hAnsi="Book Antiqua" w:cs="Times New Roman"/>
          <w:lang w:val="en-US" w:eastAsia="pt-BR"/>
        </w:rPr>
        <w:t xml:space="preserve">. “Detecting Changes in </w:t>
      </w:r>
      <w:proofErr w:type="spellStart"/>
      <w:r w:rsidRPr="00F9390A">
        <w:rPr>
          <w:rFonts w:ascii="Book Antiqua" w:eastAsia="Times New Roman" w:hAnsi="Book Antiqua" w:cs="Times New Roman"/>
          <w:lang w:val="en-US" w:eastAsia="pt-BR"/>
        </w:rPr>
        <w:t>Morphospace</w:t>
      </w:r>
      <w:proofErr w:type="spellEnd"/>
      <w:r w:rsidRPr="00F9390A">
        <w:rPr>
          <w:rFonts w:ascii="Book Antiqua" w:eastAsia="Times New Roman" w:hAnsi="Book Antiqua" w:cs="Times New Roman"/>
          <w:lang w:val="en-US" w:eastAsia="pt-BR"/>
        </w:rPr>
        <w:t xml:space="preserve"> Occupation Patterns in the Fossil Record: Characterization and Analysis of Measures of Disparity.” </w:t>
      </w:r>
      <w:r w:rsidRPr="00F9390A">
        <w:rPr>
          <w:rFonts w:ascii="Book Antiqua" w:eastAsia="Times New Roman" w:hAnsi="Book Antiqua" w:cs="Times New Roman"/>
          <w:i/>
          <w:iCs/>
          <w:lang w:val="en-US" w:eastAsia="pt-BR"/>
        </w:rPr>
        <w:t>Paleobiology</w:t>
      </w:r>
      <w:r w:rsidRPr="00F9390A">
        <w:rPr>
          <w:rFonts w:ascii="Book Antiqua" w:eastAsia="Times New Roman" w:hAnsi="Book Antiqua" w:cs="Times New Roman"/>
          <w:lang w:val="en-US" w:eastAsia="pt-BR"/>
        </w:rPr>
        <w:t xml:space="preserve"> 27, no. 4 (December 2001): 695–715. https://doi.org/10.1666/0094-8373(2001)027&lt;</w:t>
      </w:r>
      <w:r w:rsidR="00513A79" w:rsidRPr="00F9390A">
        <w:rPr>
          <w:rFonts w:ascii="Book Antiqua" w:eastAsia="Times New Roman" w:hAnsi="Book Antiqua" w:cs="Times New Roman"/>
          <w:lang w:val="en-US" w:eastAsia="pt-BR"/>
        </w:rPr>
        <w:t>0695: DCIMOP</w:t>
      </w:r>
      <w:r w:rsidRPr="00F9390A">
        <w:rPr>
          <w:rFonts w:ascii="Book Antiqua" w:eastAsia="Times New Roman" w:hAnsi="Book Antiqua" w:cs="Times New Roman"/>
          <w:lang w:val="en-US" w:eastAsia="pt-BR"/>
        </w:rPr>
        <w:t>&gt;2.0.CO;2.</w:t>
      </w:r>
    </w:p>
    <w:p w14:paraId="7580DDF2"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Dáttilo</w:t>
      </w:r>
      <w:proofErr w:type="spellEnd"/>
      <w:r w:rsidRPr="00F9390A">
        <w:rPr>
          <w:rFonts w:ascii="Book Antiqua" w:eastAsia="Times New Roman" w:hAnsi="Book Antiqua" w:cs="Times New Roman"/>
          <w:lang w:val="en-US" w:eastAsia="pt-BR"/>
        </w:rPr>
        <w:t xml:space="preserve">, Wesley, Flavia M. D. </w:t>
      </w:r>
      <w:proofErr w:type="spellStart"/>
      <w:r w:rsidRPr="00F9390A">
        <w:rPr>
          <w:rFonts w:ascii="Book Antiqua" w:eastAsia="Times New Roman" w:hAnsi="Book Antiqua" w:cs="Times New Roman"/>
          <w:lang w:val="en-US" w:eastAsia="pt-BR"/>
        </w:rPr>
        <w:t>Marquitti</w:t>
      </w:r>
      <w:proofErr w:type="spellEnd"/>
      <w:r w:rsidRPr="00F9390A">
        <w:rPr>
          <w:rFonts w:ascii="Book Antiqua" w:eastAsia="Times New Roman" w:hAnsi="Book Antiqua" w:cs="Times New Roman"/>
          <w:lang w:val="en-US" w:eastAsia="pt-BR"/>
        </w:rPr>
        <w:t xml:space="preserve">, Paulo R. </w:t>
      </w: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and Thiago J. Izzo. “The Structure of Ant–Plant Ecological Networks: Is Abundance Enough?” </w:t>
      </w:r>
      <w:r w:rsidRPr="00F9390A">
        <w:rPr>
          <w:rFonts w:ascii="Book Antiqua" w:eastAsia="Times New Roman" w:hAnsi="Book Antiqua" w:cs="Times New Roman"/>
          <w:i/>
          <w:iCs/>
          <w:lang w:val="en-US" w:eastAsia="pt-BR"/>
        </w:rPr>
        <w:t>Ecology</w:t>
      </w:r>
      <w:r w:rsidRPr="00F9390A">
        <w:rPr>
          <w:rFonts w:ascii="Book Antiqua" w:eastAsia="Times New Roman" w:hAnsi="Book Antiqua" w:cs="Times New Roman"/>
          <w:lang w:val="en-US" w:eastAsia="pt-BR"/>
        </w:rPr>
        <w:t xml:space="preserve"> 95, no. 2 (February 1, 2014): 475–85. https://doi.org/10.1890/12-1647.1.</w:t>
      </w:r>
    </w:p>
    <w:p w14:paraId="6BCF7C55"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Dodds</w:t>
      </w:r>
      <w:proofErr w:type="spellEnd"/>
      <w:r w:rsidRPr="00F9390A">
        <w:rPr>
          <w:rFonts w:ascii="Book Antiqua" w:eastAsia="Times New Roman" w:hAnsi="Book Antiqua" w:cs="Times New Roman"/>
          <w:lang w:val="en-US" w:eastAsia="pt-BR"/>
        </w:rPr>
        <w:t xml:space="preserve">, Walter K. “Interspecific Interactions: Constructing a General Neutral Model for Interaction Type.” </w:t>
      </w:r>
      <w:r w:rsidRPr="00F9390A">
        <w:rPr>
          <w:rFonts w:ascii="Book Antiqua" w:eastAsia="Times New Roman" w:hAnsi="Book Antiqua" w:cs="Times New Roman"/>
          <w:i/>
          <w:iCs/>
          <w:lang w:val="en-US" w:eastAsia="pt-BR"/>
        </w:rPr>
        <w:t>Oikos</w:t>
      </w:r>
      <w:r w:rsidRPr="00F9390A">
        <w:rPr>
          <w:rFonts w:ascii="Book Antiqua" w:eastAsia="Times New Roman" w:hAnsi="Book Antiqua" w:cs="Times New Roman"/>
          <w:lang w:val="en-US" w:eastAsia="pt-BR"/>
        </w:rPr>
        <w:t xml:space="preserve"> 78, no. 2 (1997): 377–83. https://doi.org/10.2307/3546305.</w:t>
      </w:r>
    </w:p>
    <w:p w14:paraId="11E1A69E"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Ferriere</w:t>
      </w:r>
      <w:proofErr w:type="spellEnd"/>
      <w:r w:rsidRPr="00F9390A">
        <w:rPr>
          <w:rFonts w:ascii="Book Antiqua" w:eastAsia="Times New Roman" w:hAnsi="Book Antiqua" w:cs="Times New Roman"/>
          <w:lang w:val="en-US" w:eastAsia="pt-BR"/>
        </w:rPr>
        <w:t xml:space="preserve"> </w:t>
      </w:r>
      <w:proofErr w:type="spellStart"/>
      <w:r w:rsidRPr="00F9390A">
        <w:rPr>
          <w:rFonts w:ascii="Book Antiqua" w:eastAsia="Times New Roman" w:hAnsi="Book Antiqua" w:cs="Times New Roman"/>
          <w:lang w:val="en-US" w:eastAsia="pt-BR"/>
        </w:rPr>
        <w:t>Régis</w:t>
      </w:r>
      <w:proofErr w:type="spellEnd"/>
      <w:r w:rsidRPr="00F9390A">
        <w:rPr>
          <w:rFonts w:ascii="Book Antiqua" w:eastAsia="Times New Roman" w:hAnsi="Book Antiqua" w:cs="Times New Roman"/>
          <w:lang w:val="en-US" w:eastAsia="pt-BR"/>
        </w:rPr>
        <w:t xml:space="preserve">, Bronstein Judith L., Rinaldi Sergio, Law Richard, and </w:t>
      </w:r>
      <w:proofErr w:type="spellStart"/>
      <w:r w:rsidRPr="00F9390A">
        <w:rPr>
          <w:rFonts w:ascii="Book Antiqua" w:eastAsia="Times New Roman" w:hAnsi="Book Antiqua" w:cs="Times New Roman"/>
          <w:lang w:val="en-US" w:eastAsia="pt-BR"/>
        </w:rPr>
        <w:t>Gauduchon</w:t>
      </w:r>
      <w:proofErr w:type="spellEnd"/>
      <w:r w:rsidRPr="00F9390A">
        <w:rPr>
          <w:rFonts w:ascii="Book Antiqua" w:eastAsia="Times New Roman" w:hAnsi="Book Antiqua" w:cs="Times New Roman"/>
          <w:lang w:val="en-US" w:eastAsia="pt-BR"/>
        </w:rPr>
        <w:t xml:space="preserve"> Mathias. “Cheating and the Evolutionary Stability of Mutualisms.” </w:t>
      </w:r>
      <w:r w:rsidRPr="00F9390A">
        <w:rPr>
          <w:rFonts w:ascii="Book Antiqua" w:eastAsia="Times New Roman" w:hAnsi="Book Antiqua" w:cs="Times New Roman"/>
          <w:i/>
          <w:iCs/>
          <w:lang w:val="en-US" w:eastAsia="pt-BR"/>
        </w:rPr>
        <w:t>Proceedings of the Royal Society of London. Series B: Biological Sciences</w:t>
      </w:r>
      <w:r w:rsidRPr="00F9390A">
        <w:rPr>
          <w:rFonts w:ascii="Book Antiqua" w:eastAsia="Times New Roman" w:hAnsi="Book Antiqua" w:cs="Times New Roman"/>
          <w:lang w:val="en-US" w:eastAsia="pt-BR"/>
        </w:rPr>
        <w:t xml:space="preserve"> 269, no. 1493 (April 22, 2002): 773–80. https://doi.org/10.1098/rspb.2001.1900.</w:t>
      </w:r>
    </w:p>
    <w:p w14:paraId="18C1B7DE" w14:textId="77777777" w:rsidR="00F9390A" w:rsidRPr="00F9390A" w:rsidRDefault="00F9390A" w:rsidP="00C93735">
      <w:pPr>
        <w:ind w:hanging="240"/>
        <w:rPr>
          <w:rFonts w:ascii="Book Antiqua" w:eastAsia="Times New Roman" w:hAnsi="Book Antiqua" w:cs="Times New Roman"/>
          <w:lang w:eastAsia="pt-BR"/>
        </w:rPr>
      </w:pPr>
      <w:r w:rsidRPr="00F9390A">
        <w:rPr>
          <w:rFonts w:ascii="Book Antiqua" w:eastAsia="Times New Roman" w:hAnsi="Book Antiqua" w:cs="Times New Roman"/>
          <w:lang w:val="en-US" w:eastAsia="pt-BR"/>
        </w:rPr>
        <w:t xml:space="preserve">Fontaine, Colin, Paulo R. </w:t>
      </w: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Sonia </w:t>
      </w:r>
      <w:proofErr w:type="spellStart"/>
      <w:r w:rsidRPr="00F9390A">
        <w:rPr>
          <w:rFonts w:ascii="Book Antiqua" w:eastAsia="Times New Roman" w:hAnsi="Book Antiqua" w:cs="Times New Roman"/>
          <w:lang w:val="en-US" w:eastAsia="pt-BR"/>
        </w:rPr>
        <w:t>Kéfi</w:t>
      </w:r>
      <w:proofErr w:type="spellEnd"/>
      <w:r w:rsidRPr="00F9390A">
        <w:rPr>
          <w:rFonts w:ascii="Book Antiqua" w:eastAsia="Times New Roman" w:hAnsi="Book Antiqua" w:cs="Times New Roman"/>
          <w:lang w:val="en-US" w:eastAsia="pt-BR"/>
        </w:rPr>
        <w:t xml:space="preserve">, Nicolas </w:t>
      </w:r>
      <w:proofErr w:type="spellStart"/>
      <w:r w:rsidRPr="00F9390A">
        <w:rPr>
          <w:rFonts w:ascii="Book Antiqua" w:eastAsia="Times New Roman" w:hAnsi="Book Antiqua" w:cs="Times New Roman"/>
          <w:lang w:val="en-US" w:eastAsia="pt-BR"/>
        </w:rPr>
        <w:t>Loeuille</w:t>
      </w:r>
      <w:proofErr w:type="spellEnd"/>
      <w:r w:rsidRPr="00F9390A">
        <w:rPr>
          <w:rFonts w:ascii="Book Antiqua" w:eastAsia="Times New Roman" w:hAnsi="Book Antiqua" w:cs="Times New Roman"/>
          <w:lang w:val="en-US" w:eastAsia="pt-BR"/>
        </w:rPr>
        <w:t xml:space="preserve">, Jane Memmott, Wim H. van der </w:t>
      </w:r>
      <w:proofErr w:type="spellStart"/>
      <w:r w:rsidRPr="00F9390A">
        <w:rPr>
          <w:rFonts w:ascii="Book Antiqua" w:eastAsia="Times New Roman" w:hAnsi="Book Antiqua" w:cs="Times New Roman"/>
          <w:lang w:val="en-US" w:eastAsia="pt-BR"/>
        </w:rPr>
        <w:t>Putten</w:t>
      </w:r>
      <w:proofErr w:type="spellEnd"/>
      <w:r w:rsidRPr="00F9390A">
        <w:rPr>
          <w:rFonts w:ascii="Book Antiqua" w:eastAsia="Times New Roman" w:hAnsi="Book Antiqua" w:cs="Times New Roman"/>
          <w:lang w:val="en-US" w:eastAsia="pt-BR"/>
        </w:rPr>
        <w:t xml:space="preserve">, Frank J. F. van Veen, and Elisa </w:t>
      </w:r>
      <w:proofErr w:type="spellStart"/>
      <w:r w:rsidRPr="00F9390A">
        <w:rPr>
          <w:rFonts w:ascii="Book Antiqua" w:eastAsia="Times New Roman" w:hAnsi="Book Antiqua" w:cs="Times New Roman"/>
          <w:lang w:val="en-US" w:eastAsia="pt-BR"/>
        </w:rPr>
        <w:t>Thébault</w:t>
      </w:r>
      <w:proofErr w:type="spellEnd"/>
      <w:r w:rsidRPr="00F9390A">
        <w:rPr>
          <w:rFonts w:ascii="Book Antiqua" w:eastAsia="Times New Roman" w:hAnsi="Book Antiqua" w:cs="Times New Roman"/>
          <w:lang w:val="en-US" w:eastAsia="pt-BR"/>
        </w:rPr>
        <w:t xml:space="preserve">. “The Ecological and Evolutionary Implications of Merging Different Types of Networks.” </w:t>
      </w:r>
      <w:proofErr w:type="spellStart"/>
      <w:r w:rsidRPr="00F9390A">
        <w:rPr>
          <w:rFonts w:ascii="Book Antiqua" w:eastAsia="Times New Roman" w:hAnsi="Book Antiqua" w:cs="Times New Roman"/>
          <w:i/>
          <w:iCs/>
          <w:lang w:eastAsia="pt-BR"/>
        </w:rPr>
        <w:t>Ecology</w:t>
      </w:r>
      <w:proofErr w:type="spellEnd"/>
      <w:r w:rsidRPr="00F9390A">
        <w:rPr>
          <w:rFonts w:ascii="Book Antiqua" w:eastAsia="Times New Roman" w:hAnsi="Book Antiqua" w:cs="Times New Roman"/>
          <w:i/>
          <w:iCs/>
          <w:lang w:eastAsia="pt-BR"/>
        </w:rPr>
        <w:t xml:space="preserve"> </w:t>
      </w:r>
      <w:proofErr w:type="spellStart"/>
      <w:r w:rsidRPr="00F9390A">
        <w:rPr>
          <w:rFonts w:ascii="Book Antiqua" w:eastAsia="Times New Roman" w:hAnsi="Book Antiqua" w:cs="Times New Roman"/>
          <w:i/>
          <w:iCs/>
          <w:lang w:eastAsia="pt-BR"/>
        </w:rPr>
        <w:t>Letters</w:t>
      </w:r>
      <w:proofErr w:type="spellEnd"/>
      <w:r w:rsidRPr="00F9390A">
        <w:rPr>
          <w:rFonts w:ascii="Book Antiqua" w:eastAsia="Times New Roman" w:hAnsi="Book Antiqua" w:cs="Times New Roman"/>
          <w:lang w:eastAsia="pt-BR"/>
        </w:rPr>
        <w:t xml:space="preserve"> 14, no. 11 (</w:t>
      </w:r>
      <w:proofErr w:type="spellStart"/>
      <w:r w:rsidRPr="00F9390A">
        <w:rPr>
          <w:rFonts w:ascii="Book Antiqua" w:eastAsia="Times New Roman" w:hAnsi="Book Antiqua" w:cs="Times New Roman"/>
          <w:lang w:eastAsia="pt-BR"/>
        </w:rPr>
        <w:t>November</w:t>
      </w:r>
      <w:proofErr w:type="spellEnd"/>
      <w:r w:rsidRPr="00F9390A">
        <w:rPr>
          <w:rFonts w:ascii="Book Antiqua" w:eastAsia="Times New Roman" w:hAnsi="Book Antiqua" w:cs="Times New Roman"/>
          <w:lang w:eastAsia="pt-BR"/>
        </w:rPr>
        <w:t xml:space="preserve"> 1, 2011): 1170–81. https://doi.org/10.1111/j.1461-0248.2011.01688.x.</w:t>
      </w:r>
    </w:p>
    <w:p w14:paraId="5AB78987"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eastAsia="pt-BR"/>
        </w:rPr>
        <w:t>Galetti</w:t>
      </w:r>
      <w:proofErr w:type="spellEnd"/>
      <w:r w:rsidRPr="00F9390A">
        <w:rPr>
          <w:rFonts w:ascii="Book Antiqua" w:eastAsia="Times New Roman" w:hAnsi="Book Antiqua" w:cs="Times New Roman"/>
          <w:lang w:eastAsia="pt-BR"/>
        </w:rPr>
        <w:t xml:space="preserve">, Mauro, Roger Guevara, Marina Corrêa Côrtes, Rodrigo </w:t>
      </w:r>
      <w:proofErr w:type="spellStart"/>
      <w:r w:rsidRPr="00F9390A">
        <w:rPr>
          <w:rFonts w:ascii="Book Antiqua" w:eastAsia="Times New Roman" w:hAnsi="Book Antiqua" w:cs="Times New Roman"/>
          <w:lang w:eastAsia="pt-BR"/>
        </w:rPr>
        <w:t>Fadini</w:t>
      </w:r>
      <w:proofErr w:type="spellEnd"/>
      <w:r w:rsidRPr="00F9390A">
        <w:rPr>
          <w:rFonts w:ascii="Book Antiqua" w:eastAsia="Times New Roman" w:hAnsi="Book Antiqua" w:cs="Times New Roman"/>
          <w:lang w:eastAsia="pt-BR"/>
        </w:rPr>
        <w:t xml:space="preserve">, Sandro </w:t>
      </w:r>
      <w:proofErr w:type="spellStart"/>
      <w:r w:rsidRPr="00F9390A">
        <w:rPr>
          <w:rFonts w:ascii="Book Antiqua" w:eastAsia="Times New Roman" w:hAnsi="Book Antiqua" w:cs="Times New Roman"/>
          <w:lang w:eastAsia="pt-BR"/>
        </w:rPr>
        <w:t>Matter</w:t>
      </w:r>
      <w:proofErr w:type="spellEnd"/>
      <w:r w:rsidRPr="00F9390A">
        <w:rPr>
          <w:rFonts w:ascii="Book Antiqua" w:eastAsia="Times New Roman" w:hAnsi="Book Antiqua" w:cs="Times New Roman"/>
          <w:lang w:eastAsia="pt-BR"/>
        </w:rPr>
        <w:t xml:space="preserve">, Abraão Leite, Fabio </w:t>
      </w:r>
      <w:proofErr w:type="spellStart"/>
      <w:r w:rsidRPr="00F9390A">
        <w:rPr>
          <w:rFonts w:ascii="Book Antiqua" w:eastAsia="Times New Roman" w:hAnsi="Book Antiqua" w:cs="Times New Roman"/>
          <w:lang w:eastAsia="pt-BR"/>
        </w:rPr>
        <w:t>Labecca</w:t>
      </w:r>
      <w:proofErr w:type="spellEnd"/>
      <w:r w:rsidRPr="00F9390A">
        <w:rPr>
          <w:rFonts w:ascii="Book Antiqua" w:eastAsia="Times New Roman" w:hAnsi="Book Antiqua" w:cs="Times New Roman"/>
          <w:lang w:eastAsia="pt-BR"/>
        </w:rPr>
        <w:t xml:space="preserve">, et al. </w:t>
      </w:r>
      <w:r w:rsidRPr="00F9390A">
        <w:rPr>
          <w:rFonts w:ascii="Book Antiqua" w:eastAsia="Times New Roman" w:hAnsi="Book Antiqua" w:cs="Times New Roman"/>
          <w:lang w:val="en-US" w:eastAsia="pt-BR"/>
        </w:rPr>
        <w:t xml:space="preserve">“Functional Extinction of Birds Drives Rapid Evolutionary Changes in Seed Size.” </w:t>
      </w:r>
      <w:r w:rsidRPr="00F9390A">
        <w:rPr>
          <w:rFonts w:ascii="Book Antiqua" w:eastAsia="Times New Roman" w:hAnsi="Book Antiqua" w:cs="Times New Roman"/>
          <w:i/>
          <w:iCs/>
          <w:lang w:val="en-US" w:eastAsia="pt-BR"/>
        </w:rPr>
        <w:t>Science (New York, N.Y.)</w:t>
      </w:r>
      <w:r w:rsidRPr="00F9390A">
        <w:rPr>
          <w:rFonts w:ascii="Book Antiqua" w:eastAsia="Times New Roman" w:hAnsi="Book Antiqua" w:cs="Times New Roman"/>
          <w:lang w:val="en-US" w:eastAsia="pt-BR"/>
        </w:rPr>
        <w:t xml:space="preserve"> 340 (May 31, 2013): 1086–90. https://doi.org/10.1126/science.1233774.</w:t>
      </w:r>
    </w:p>
    <w:p w14:paraId="5846219D" w14:textId="5043B56B" w:rsidR="000B20D5" w:rsidRPr="004C392F"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lastRenderedPageBreak/>
        <w:t>Genini</w:t>
      </w:r>
      <w:proofErr w:type="spellEnd"/>
      <w:r w:rsidRPr="00F9390A">
        <w:rPr>
          <w:rFonts w:ascii="Book Antiqua" w:eastAsia="Times New Roman" w:hAnsi="Book Antiqua" w:cs="Times New Roman"/>
          <w:lang w:val="en-US" w:eastAsia="pt-BR"/>
        </w:rPr>
        <w:t xml:space="preserve"> Julieta, </w:t>
      </w:r>
      <w:proofErr w:type="spellStart"/>
      <w:r w:rsidRPr="00F9390A">
        <w:rPr>
          <w:rFonts w:ascii="Book Antiqua" w:eastAsia="Times New Roman" w:hAnsi="Book Antiqua" w:cs="Times New Roman"/>
          <w:lang w:val="en-US" w:eastAsia="pt-BR"/>
        </w:rPr>
        <w:t>Morellato</w:t>
      </w:r>
      <w:proofErr w:type="spellEnd"/>
      <w:r w:rsidRPr="00F9390A">
        <w:rPr>
          <w:rFonts w:ascii="Book Antiqua" w:eastAsia="Times New Roman" w:hAnsi="Book Antiqua" w:cs="Times New Roman"/>
          <w:lang w:val="en-US" w:eastAsia="pt-BR"/>
        </w:rPr>
        <w:t xml:space="preserve"> L. </w:t>
      </w:r>
      <w:proofErr w:type="spellStart"/>
      <w:r w:rsidRPr="00F9390A">
        <w:rPr>
          <w:rFonts w:ascii="Book Antiqua" w:eastAsia="Times New Roman" w:hAnsi="Book Antiqua" w:cs="Times New Roman"/>
          <w:lang w:val="en-US" w:eastAsia="pt-BR"/>
        </w:rPr>
        <w:t>Patrícia</w:t>
      </w:r>
      <w:proofErr w:type="spellEnd"/>
      <w:r w:rsidRPr="00F9390A">
        <w:rPr>
          <w:rFonts w:ascii="Book Antiqua" w:eastAsia="Times New Roman" w:hAnsi="Book Antiqua" w:cs="Times New Roman"/>
          <w:lang w:val="en-US" w:eastAsia="pt-BR"/>
        </w:rPr>
        <w:t xml:space="preserve"> C., </w:t>
      </w: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Paulo R., and Olesen Jens M. “Cheaters in Mutualism Networks.” </w:t>
      </w:r>
      <w:r w:rsidRPr="00F9390A">
        <w:rPr>
          <w:rFonts w:ascii="Book Antiqua" w:eastAsia="Times New Roman" w:hAnsi="Book Antiqua" w:cs="Times New Roman"/>
          <w:i/>
          <w:iCs/>
          <w:lang w:val="en-US" w:eastAsia="pt-BR"/>
        </w:rPr>
        <w:t>Biology Letters</w:t>
      </w:r>
      <w:r w:rsidRPr="00F9390A">
        <w:rPr>
          <w:rFonts w:ascii="Book Antiqua" w:eastAsia="Times New Roman" w:hAnsi="Book Antiqua" w:cs="Times New Roman"/>
          <w:lang w:val="en-US" w:eastAsia="pt-BR"/>
        </w:rPr>
        <w:t xml:space="preserve"> 6, no. 4 (August 23, 2010): 494–97. </w:t>
      </w:r>
      <w:r w:rsidR="000B20D5" w:rsidRPr="00F9390A">
        <w:rPr>
          <w:rFonts w:ascii="Book Antiqua" w:eastAsia="Times New Roman" w:hAnsi="Book Antiqua" w:cs="Times New Roman"/>
          <w:lang w:val="en-US" w:eastAsia="pt-BR"/>
        </w:rPr>
        <w:t>https://doi.org/10.1098/rsbl.2009.1021</w:t>
      </w:r>
      <w:r w:rsidRPr="00F9390A">
        <w:rPr>
          <w:rFonts w:ascii="Book Antiqua" w:eastAsia="Times New Roman" w:hAnsi="Book Antiqua" w:cs="Times New Roman"/>
          <w:lang w:val="en-US" w:eastAsia="pt-BR"/>
        </w:rPr>
        <w:t>.</w:t>
      </w:r>
    </w:p>
    <w:p w14:paraId="4622B497" w14:textId="2274C44B" w:rsidR="000B20D5" w:rsidRPr="00F9390A" w:rsidRDefault="000B20D5" w:rsidP="004C392F">
      <w:pPr>
        <w:ind w:hanging="240"/>
        <w:rPr>
          <w:rFonts w:ascii="Book Antiqua" w:eastAsia="Times New Roman" w:hAnsi="Book Antiqua" w:cs="Times New Roman"/>
          <w:lang w:val="en-US" w:eastAsia="pt-BR"/>
        </w:rPr>
      </w:pPr>
      <w:r w:rsidRPr="004C392F">
        <w:rPr>
          <w:rStyle w:val="hlfld-contribauthor"/>
          <w:rFonts w:ascii="Book Antiqua" w:hAnsi="Book Antiqua"/>
          <w:lang w:val="en-US"/>
        </w:rPr>
        <w:t>Gómez José María,</w:t>
      </w:r>
      <w:r w:rsidRPr="004C392F">
        <w:rPr>
          <w:rFonts w:ascii="Book Antiqua" w:hAnsi="Book Antiqua"/>
          <w:lang w:val="en-US"/>
        </w:rPr>
        <w:t xml:space="preserve"> </w:t>
      </w:r>
      <w:proofErr w:type="spellStart"/>
      <w:r w:rsidRPr="004C392F">
        <w:rPr>
          <w:rStyle w:val="hlfld-contribauthor"/>
          <w:rFonts w:ascii="Book Antiqua" w:hAnsi="Book Antiqua"/>
          <w:lang w:val="en-US"/>
        </w:rPr>
        <w:t>Perfectti</w:t>
      </w:r>
      <w:proofErr w:type="spellEnd"/>
      <w:r w:rsidRPr="004C392F">
        <w:rPr>
          <w:rStyle w:val="hlfld-contribauthor"/>
          <w:rFonts w:ascii="Book Antiqua" w:hAnsi="Book Antiqua"/>
          <w:lang w:val="en-US"/>
        </w:rPr>
        <w:t xml:space="preserve"> Francisco</w:t>
      </w:r>
      <w:r w:rsidRPr="004C392F">
        <w:rPr>
          <w:rFonts w:ascii="Book Antiqua" w:hAnsi="Book Antiqua"/>
          <w:lang w:val="en-US"/>
        </w:rPr>
        <w:t xml:space="preserve"> and </w:t>
      </w:r>
      <w:r w:rsidRPr="004C392F">
        <w:rPr>
          <w:rStyle w:val="hlfld-contribauthor"/>
          <w:rFonts w:ascii="Book Antiqua" w:hAnsi="Book Antiqua"/>
          <w:lang w:val="en-US"/>
        </w:rPr>
        <w:t>Klingenberg Christian Peter</w:t>
      </w:r>
      <w:r w:rsidRPr="004C392F">
        <w:rPr>
          <w:rStyle w:val="earliestdate"/>
          <w:rFonts w:ascii="Book Antiqua" w:hAnsi="Book Antiqua"/>
          <w:lang w:val="en-US"/>
        </w:rPr>
        <w:t xml:space="preserve">. 2014. </w:t>
      </w:r>
      <w:r w:rsidRPr="004C392F">
        <w:rPr>
          <w:rStyle w:val="article-title"/>
          <w:rFonts w:ascii="Book Antiqua" w:hAnsi="Book Antiqua"/>
          <w:lang w:val="en-US"/>
        </w:rPr>
        <w:t xml:space="preserve">The role of pollinator diversity in the evolution of corolla-shape integration in a pollination-generalist plant clade. </w:t>
      </w:r>
      <w:r w:rsidRPr="004C392F">
        <w:rPr>
          <w:rStyle w:val="abbrevtitle"/>
          <w:rFonts w:ascii="Book Antiqua" w:hAnsi="Book Antiqua"/>
          <w:lang w:val="en-US"/>
        </w:rPr>
        <w:t>Phil. Trans. R. Soc. B</w:t>
      </w:r>
      <w:r w:rsidRPr="004C392F">
        <w:rPr>
          <w:rStyle w:val="volume"/>
          <w:rFonts w:ascii="Book Antiqua" w:hAnsi="Book Antiqua"/>
          <w:lang w:val="en-US"/>
        </w:rPr>
        <w:t>369</w:t>
      </w:r>
      <w:r w:rsidRPr="004C392F">
        <w:rPr>
          <w:rStyle w:val="articleid"/>
          <w:rFonts w:ascii="Book Antiqua" w:hAnsi="Book Antiqua"/>
          <w:lang w:val="en-US"/>
        </w:rPr>
        <w:t>20130257</w:t>
      </w:r>
      <w:r w:rsidRPr="004C392F">
        <w:rPr>
          <w:rStyle w:val="pagerange"/>
          <w:rFonts w:ascii="Book Antiqua" w:hAnsi="Book Antiqua"/>
          <w:lang w:val="en-US"/>
        </w:rPr>
        <w:t>20130257</w:t>
      </w:r>
      <w:r w:rsidRPr="004C392F">
        <w:rPr>
          <w:rFonts w:ascii="Book Antiqua" w:hAnsi="Book Antiqua"/>
          <w:lang w:val="en-US"/>
        </w:rPr>
        <w:t>http://doi.org/10.1098/rstb.2013.0257</w:t>
      </w:r>
    </w:p>
    <w:p w14:paraId="795CA4D4" w14:textId="58BD1809" w:rsidR="000B20D5" w:rsidRPr="00F9390A" w:rsidRDefault="00F9390A" w:rsidP="00C93735">
      <w:pPr>
        <w:ind w:hanging="240"/>
        <w:rPr>
          <w:rFonts w:ascii="Book Antiqua" w:eastAsia="Times New Roman" w:hAnsi="Book Antiqua" w:cs="Times New Roman"/>
          <w:lang w:val="en-US" w:eastAsia="pt-BR"/>
        </w:rPr>
      </w:pPr>
      <w:r w:rsidRPr="00202B28">
        <w:rPr>
          <w:rFonts w:ascii="Book Antiqua" w:eastAsia="Times New Roman" w:hAnsi="Book Antiqua" w:cs="Times New Roman"/>
          <w:lang w:val="en-US" w:eastAsia="pt-BR"/>
        </w:rPr>
        <w:t xml:space="preserve">Gómez, José María, Eugene W. Schupp, and Pedro </w:t>
      </w:r>
      <w:proofErr w:type="spellStart"/>
      <w:r w:rsidRPr="00202B28">
        <w:rPr>
          <w:rFonts w:ascii="Book Antiqua" w:eastAsia="Times New Roman" w:hAnsi="Book Antiqua" w:cs="Times New Roman"/>
          <w:lang w:val="en-US" w:eastAsia="pt-BR"/>
        </w:rPr>
        <w:t>Jordano</w:t>
      </w:r>
      <w:proofErr w:type="spellEnd"/>
      <w:r w:rsidRPr="00202B28">
        <w:rPr>
          <w:rFonts w:ascii="Book Antiqua" w:eastAsia="Times New Roman" w:hAnsi="Book Antiqua" w:cs="Times New Roman"/>
          <w:lang w:val="en-US" w:eastAsia="pt-BR"/>
        </w:rPr>
        <w:t xml:space="preserve">. </w:t>
      </w:r>
      <w:r w:rsidRPr="00F9390A">
        <w:rPr>
          <w:rFonts w:ascii="Book Antiqua" w:eastAsia="Times New Roman" w:hAnsi="Book Antiqua" w:cs="Times New Roman"/>
          <w:lang w:val="en-US" w:eastAsia="pt-BR"/>
        </w:rPr>
        <w:t>“</w:t>
      </w:r>
      <w:proofErr w:type="spellStart"/>
      <w:r w:rsidRPr="00F9390A">
        <w:rPr>
          <w:rFonts w:ascii="Book Antiqua" w:eastAsia="Times New Roman" w:hAnsi="Book Antiqua" w:cs="Times New Roman"/>
          <w:lang w:val="en-US" w:eastAsia="pt-BR"/>
        </w:rPr>
        <w:t>Synzoochory</w:t>
      </w:r>
      <w:proofErr w:type="spellEnd"/>
      <w:r w:rsidRPr="00F9390A">
        <w:rPr>
          <w:rFonts w:ascii="Book Antiqua" w:eastAsia="Times New Roman" w:hAnsi="Book Antiqua" w:cs="Times New Roman"/>
          <w:lang w:val="en-US" w:eastAsia="pt-BR"/>
        </w:rPr>
        <w:t xml:space="preserve">: The Ecological and Evolutionary Relevance of a Dual Interaction.” </w:t>
      </w:r>
      <w:r w:rsidRPr="00F9390A">
        <w:rPr>
          <w:rFonts w:ascii="Book Antiqua" w:eastAsia="Times New Roman" w:hAnsi="Book Antiqua" w:cs="Times New Roman"/>
          <w:i/>
          <w:iCs/>
          <w:lang w:val="en-US" w:eastAsia="pt-BR"/>
        </w:rPr>
        <w:t>Biological Reviews of the Cambridge Philosophical Society</w:t>
      </w:r>
      <w:r w:rsidRPr="00F9390A">
        <w:rPr>
          <w:rFonts w:ascii="Book Antiqua" w:eastAsia="Times New Roman" w:hAnsi="Book Antiqua" w:cs="Times New Roman"/>
          <w:lang w:val="en-US" w:eastAsia="pt-BR"/>
        </w:rPr>
        <w:t>, November 22, 2018. https://doi.org/10.1111/brv.12481.</w:t>
      </w:r>
    </w:p>
    <w:p w14:paraId="2B3527DB"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eastAsia="pt-BR"/>
        </w:rPr>
        <w:t xml:space="preserve">Guimarães Jr, Paulo R., Pedro Jordano,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John N. Thompson. </w:t>
      </w:r>
      <w:r w:rsidRPr="00F9390A">
        <w:rPr>
          <w:rFonts w:ascii="Book Antiqua" w:eastAsia="Times New Roman" w:hAnsi="Book Antiqua" w:cs="Times New Roman"/>
          <w:lang w:val="en-US" w:eastAsia="pt-BR"/>
        </w:rPr>
        <w:t xml:space="preserve">“Evolution and Coevolution in Mutualistic Networks.” </w:t>
      </w:r>
      <w:r w:rsidRPr="00F9390A">
        <w:rPr>
          <w:rFonts w:ascii="Book Antiqua" w:eastAsia="Times New Roman" w:hAnsi="Book Antiqua" w:cs="Times New Roman"/>
          <w:i/>
          <w:iCs/>
          <w:lang w:val="en-US" w:eastAsia="pt-BR"/>
        </w:rPr>
        <w:t>Ecology Letters</w:t>
      </w:r>
      <w:r w:rsidRPr="00F9390A">
        <w:rPr>
          <w:rFonts w:ascii="Book Antiqua" w:eastAsia="Times New Roman" w:hAnsi="Book Antiqua" w:cs="Times New Roman"/>
          <w:lang w:val="en-US" w:eastAsia="pt-BR"/>
        </w:rPr>
        <w:t xml:space="preserve"> 14, no. 9 (September 1, 2011): 877–85. https://doi.org/10.1111/j.1461-0248.2011.01649.x.</w:t>
      </w:r>
    </w:p>
    <w:p w14:paraId="3146B727"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Jr, Paulo R., Mathias M. Pires, Pedro </w:t>
      </w:r>
      <w:proofErr w:type="spellStart"/>
      <w:r w:rsidRPr="00F9390A">
        <w:rPr>
          <w:rFonts w:ascii="Book Antiqua" w:eastAsia="Times New Roman" w:hAnsi="Book Antiqua" w:cs="Times New Roman"/>
          <w:lang w:val="en-US" w:eastAsia="pt-BR"/>
        </w:rPr>
        <w:t>Jordano</w:t>
      </w:r>
      <w:proofErr w:type="spellEnd"/>
      <w:r w:rsidRPr="00F9390A">
        <w:rPr>
          <w:rFonts w:ascii="Book Antiqua" w:eastAsia="Times New Roman" w:hAnsi="Book Antiqua" w:cs="Times New Roman"/>
          <w:lang w:val="en-US" w:eastAsia="pt-BR"/>
        </w:rPr>
        <w:t xml:space="preserve">, Jordi </w:t>
      </w:r>
      <w:proofErr w:type="spellStart"/>
      <w:r w:rsidRPr="00F9390A">
        <w:rPr>
          <w:rFonts w:ascii="Book Antiqua" w:eastAsia="Times New Roman" w:hAnsi="Book Antiqua" w:cs="Times New Roman"/>
          <w:lang w:val="en-US" w:eastAsia="pt-BR"/>
        </w:rPr>
        <w:t>Bascompte</w:t>
      </w:r>
      <w:proofErr w:type="spellEnd"/>
      <w:r w:rsidRPr="00F9390A">
        <w:rPr>
          <w:rFonts w:ascii="Book Antiqua" w:eastAsia="Times New Roman" w:hAnsi="Book Antiqua" w:cs="Times New Roman"/>
          <w:lang w:val="en-US" w:eastAsia="pt-BR"/>
        </w:rPr>
        <w:t xml:space="preserve">, and John N. Thompson. “Indirect Effects Drive Coevolution in Mutualistic Networks.” </w:t>
      </w:r>
      <w:r w:rsidRPr="00F9390A">
        <w:rPr>
          <w:rFonts w:ascii="Book Antiqua" w:eastAsia="Times New Roman" w:hAnsi="Book Antiqua" w:cs="Times New Roman"/>
          <w:i/>
          <w:iCs/>
          <w:lang w:val="en-US" w:eastAsia="pt-BR"/>
        </w:rPr>
        <w:t>Nature</w:t>
      </w:r>
      <w:r w:rsidRPr="00F9390A">
        <w:rPr>
          <w:rFonts w:ascii="Book Antiqua" w:eastAsia="Times New Roman" w:hAnsi="Book Antiqua" w:cs="Times New Roman"/>
          <w:lang w:val="en-US" w:eastAsia="pt-BR"/>
        </w:rPr>
        <w:t xml:space="preserve"> 550, no. 7677 (October 2017): 511–14. https://doi.org/10.1038/nature24273.</w:t>
      </w:r>
    </w:p>
    <w:p w14:paraId="00ED2EA9"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Guimarães</w:t>
      </w:r>
      <w:proofErr w:type="spellEnd"/>
      <w:r w:rsidRPr="00F9390A">
        <w:rPr>
          <w:rFonts w:ascii="Book Antiqua" w:eastAsia="Times New Roman" w:hAnsi="Book Antiqua" w:cs="Times New Roman"/>
          <w:lang w:val="en-US" w:eastAsia="pt-BR"/>
        </w:rPr>
        <w:t xml:space="preserve">, Paulo R. “The Structure of Ecological Networks Across Levels of Organization.” </w:t>
      </w:r>
      <w:r w:rsidRPr="00F9390A">
        <w:rPr>
          <w:rFonts w:ascii="Book Antiqua" w:eastAsia="Times New Roman" w:hAnsi="Book Antiqua" w:cs="Times New Roman"/>
          <w:i/>
          <w:iCs/>
          <w:lang w:val="en-US" w:eastAsia="pt-BR"/>
        </w:rPr>
        <w:t>Annual Review of Ecology, Evolution, and Systematics</w:t>
      </w:r>
      <w:r w:rsidRPr="00F9390A">
        <w:rPr>
          <w:rFonts w:ascii="Book Antiqua" w:eastAsia="Times New Roman" w:hAnsi="Book Antiqua" w:cs="Times New Roman"/>
          <w:lang w:val="en-US" w:eastAsia="pt-BR"/>
        </w:rPr>
        <w:t xml:space="preserve"> 51, no. 1 (November 2, 2020): 433–60. https://doi.org/10.1146/annurev-ecolsys-012220-120819.</w:t>
      </w:r>
    </w:p>
    <w:p w14:paraId="2623B48E"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Herrera, Carlos M. “Long-Term Dynamics of Mediterranean Frugivorous Birds and Fleshy Fruits: A 12-Year Study.” </w:t>
      </w:r>
      <w:r w:rsidRPr="00F9390A">
        <w:rPr>
          <w:rFonts w:ascii="Book Antiqua" w:eastAsia="Times New Roman" w:hAnsi="Book Antiqua" w:cs="Times New Roman"/>
          <w:i/>
          <w:iCs/>
          <w:lang w:val="en-US" w:eastAsia="pt-BR"/>
        </w:rPr>
        <w:t>Ecological Monographs</w:t>
      </w:r>
      <w:r w:rsidRPr="00F9390A">
        <w:rPr>
          <w:rFonts w:ascii="Book Antiqua" w:eastAsia="Times New Roman" w:hAnsi="Book Antiqua" w:cs="Times New Roman"/>
          <w:lang w:val="en-US" w:eastAsia="pt-BR"/>
        </w:rPr>
        <w:t xml:space="preserve"> 68, no. 4 (1998): 511–38. https://doi.org/10.2307/2657152.</w:t>
      </w:r>
    </w:p>
    <w:p w14:paraId="42D2770A"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Jordano</w:t>
      </w:r>
      <w:proofErr w:type="spellEnd"/>
      <w:r w:rsidRPr="00F9390A">
        <w:rPr>
          <w:rFonts w:ascii="Book Antiqua" w:eastAsia="Times New Roman" w:hAnsi="Book Antiqua" w:cs="Times New Roman"/>
          <w:lang w:val="en-US" w:eastAsia="pt-BR"/>
        </w:rPr>
        <w:t xml:space="preserve">, Pedro. “Angiosperm Fleshy Fruits and Seed Dispersers: A Comparative Analysis of Adaptation and Constraints in Plant-Animal Interactions.” </w:t>
      </w:r>
      <w:r w:rsidRPr="00F9390A">
        <w:rPr>
          <w:rFonts w:ascii="Book Antiqua" w:eastAsia="Times New Roman" w:hAnsi="Book Antiqua" w:cs="Times New Roman"/>
          <w:i/>
          <w:iCs/>
          <w:lang w:val="en-US" w:eastAsia="pt-BR"/>
        </w:rPr>
        <w:t>The American Naturalist</w:t>
      </w:r>
      <w:r w:rsidRPr="00F9390A">
        <w:rPr>
          <w:rFonts w:ascii="Book Antiqua" w:eastAsia="Times New Roman" w:hAnsi="Book Antiqua" w:cs="Times New Roman"/>
          <w:lang w:val="en-US" w:eastAsia="pt-BR"/>
        </w:rPr>
        <w:t xml:space="preserve"> 145, no. 2 (1995): 163–91. https://www.jstor.org/stable/2463122.</w:t>
      </w:r>
    </w:p>
    <w:p w14:paraId="1F2D9C9B"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Jordano</w:t>
      </w:r>
      <w:proofErr w:type="spellEnd"/>
      <w:r w:rsidRPr="00F9390A">
        <w:rPr>
          <w:rFonts w:ascii="Book Antiqua" w:eastAsia="Times New Roman" w:hAnsi="Book Antiqua" w:cs="Times New Roman"/>
          <w:lang w:val="en-US" w:eastAsia="pt-BR"/>
        </w:rPr>
        <w:t xml:space="preserve">, Pedro, Jordi </w:t>
      </w:r>
      <w:proofErr w:type="spellStart"/>
      <w:r w:rsidRPr="00F9390A">
        <w:rPr>
          <w:rFonts w:ascii="Book Antiqua" w:eastAsia="Times New Roman" w:hAnsi="Book Antiqua" w:cs="Times New Roman"/>
          <w:lang w:val="en-US" w:eastAsia="pt-BR"/>
        </w:rPr>
        <w:t>Bascompte</w:t>
      </w:r>
      <w:proofErr w:type="spellEnd"/>
      <w:r w:rsidRPr="00F9390A">
        <w:rPr>
          <w:rFonts w:ascii="Book Antiqua" w:eastAsia="Times New Roman" w:hAnsi="Book Antiqua" w:cs="Times New Roman"/>
          <w:lang w:val="en-US" w:eastAsia="pt-BR"/>
        </w:rPr>
        <w:t xml:space="preserve">, and Jens M. Olesen. “Invariant Properties in Coevolutionary Networks of Plant–Animal Interactions.” </w:t>
      </w:r>
      <w:r w:rsidRPr="00F9390A">
        <w:rPr>
          <w:rFonts w:ascii="Book Antiqua" w:eastAsia="Times New Roman" w:hAnsi="Book Antiqua" w:cs="Times New Roman"/>
          <w:i/>
          <w:iCs/>
          <w:lang w:val="en-US" w:eastAsia="pt-BR"/>
        </w:rPr>
        <w:t>Ecology Letters</w:t>
      </w:r>
      <w:r w:rsidRPr="00F9390A">
        <w:rPr>
          <w:rFonts w:ascii="Book Antiqua" w:eastAsia="Times New Roman" w:hAnsi="Book Antiqua" w:cs="Times New Roman"/>
          <w:lang w:val="en-US" w:eastAsia="pt-BR"/>
        </w:rPr>
        <w:t xml:space="preserve"> 6, no. 1 (2003): 69–81. https://doi.org/10.1046/j.1461-0248.2003.00403.x.</w:t>
      </w:r>
    </w:p>
    <w:p w14:paraId="33DD9990"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Lande</w:t>
      </w:r>
      <w:proofErr w:type="spellEnd"/>
      <w:r w:rsidRPr="00F9390A">
        <w:rPr>
          <w:rFonts w:ascii="Book Antiqua" w:eastAsia="Times New Roman" w:hAnsi="Book Antiqua" w:cs="Times New Roman"/>
          <w:lang w:val="en-US" w:eastAsia="pt-BR"/>
        </w:rPr>
        <w:t xml:space="preserve">, Russell. “Natural Selection and Random Genetic Drift in Phenotypic Evolution.” </w:t>
      </w:r>
      <w:r w:rsidRPr="00F9390A">
        <w:rPr>
          <w:rFonts w:ascii="Book Antiqua" w:eastAsia="Times New Roman" w:hAnsi="Book Antiqua" w:cs="Times New Roman"/>
          <w:i/>
          <w:iCs/>
          <w:lang w:val="en-US" w:eastAsia="pt-BR"/>
        </w:rPr>
        <w:t>Evolution</w:t>
      </w:r>
      <w:r w:rsidRPr="00F9390A">
        <w:rPr>
          <w:rFonts w:ascii="Book Antiqua" w:eastAsia="Times New Roman" w:hAnsi="Book Antiqua" w:cs="Times New Roman"/>
          <w:lang w:val="en-US" w:eastAsia="pt-BR"/>
        </w:rPr>
        <w:t xml:space="preserve"> 30, no. 2 (1976): 314–34. https://doi.org/10.1111/j.1558-5646.1976.tb00911.x.</w:t>
      </w:r>
    </w:p>
    <w:p w14:paraId="5758E614"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Law, R., J. L. Bronstein, and R. </w:t>
      </w:r>
      <w:proofErr w:type="spellStart"/>
      <w:r w:rsidRPr="00F9390A">
        <w:rPr>
          <w:rFonts w:ascii="Book Antiqua" w:eastAsia="Times New Roman" w:hAnsi="Book Antiqua" w:cs="Times New Roman"/>
          <w:lang w:val="en-US" w:eastAsia="pt-BR"/>
        </w:rPr>
        <w:t>Ferrière</w:t>
      </w:r>
      <w:proofErr w:type="spellEnd"/>
      <w:r w:rsidRPr="00F9390A">
        <w:rPr>
          <w:rFonts w:ascii="Book Antiqua" w:eastAsia="Times New Roman" w:hAnsi="Book Antiqua" w:cs="Times New Roman"/>
          <w:lang w:val="en-US" w:eastAsia="pt-BR"/>
        </w:rPr>
        <w:t xml:space="preserve">. “On Mutualists and Exploiters: Plant-Insect Coevolution in Pollinating Seed-Parasite Systems.” </w:t>
      </w:r>
      <w:r w:rsidRPr="00F9390A">
        <w:rPr>
          <w:rFonts w:ascii="Book Antiqua" w:eastAsia="Times New Roman" w:hAnsi="Book Antiqua" w:cs="Times New Roman"/>
          <w:i/>
          <w:iCs/>
          <w:lang w:val="en-US" w:eastAsia="pt-BR"/>
        </w:rPr>
        <w:t>Journal of Theoretical Biology</w:t>
      </w:r>
      <w:r w:rsidRPr="00F9390A">
        <w:rPr>
          <w:rFonts w:ascii="Book Antiqua" w:eastAsia="Times New Roman" w:hAnsi="Book Antiqua" w:cs="Times New Roman"/>
          <w:lang w:val="en-US" w:eastAsia="pt-BR"/>
        </w:rPr>
        <w:t xml:space="preserve"> 212, no. 3 (October 7, 2001): 373–89. https://doi.org/10.1006/jtbi.2001.2383.</w:t>
      </w:r>
    </w:p>
    <w:p w14:paraId="087F7306"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Lee, Charlotte T. “Inherent Demographic Stability in Mutualist-Resource-Exploiter Interactions.” </w:t>
      </w:r>
      <w:r w:rsidRPr="00F9390A">
        <w:rPr>
          <w:rFonts w:ascii="Book Antiqua" w:eastAsia="Times New Roman" w:hAnsi="Book Antiqua" w:cs="Times New Roman"/>
          <w:i/>
          <w:iCs/>
          <w:lang w:val="en-US" w:eastAsia="pt-BR"/>
        </w:rPr>
        <w:t>The American Naturalist</w:t>
      </w:r>
      <w:r w:rsidRPr="00F9390A">
        <w:rPr>
          <w:rFonts w:ascii="Book Antiqua" w:eastAsia="Times New Roman" w:hAnsi="Book Antiqua" w:cs="Times New Roman"/>
          <w:lang w:val="en-US" w:eastAsia="pt-BR"/>
        </w:rPr>
        <w:t xml:space="preserve"> 185, no. 4 (April 1, 2015): 551–61. https://doi.org/10.1086/680228.</w:t>
      </w:r>
    </w:p>
    <w:p w14:paraId="1C6C53EC"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Loayza</w:t>
      </w:r>
      <w:proofErr w:type="spellEnd"/>
      <w:r w:rsidRPr="00F9390A">
        <w:rPr>
          <w:rFonts w:ascii="Book Antiqua" w:eastAsia="Times New Roman" w:hAnsi="Book Antiqua" w:cs="Times New Roman"/>
          <w:lang w:val="en-US" w:eastAsia="pt-BR"/>
        </w:rPr>
        <w:t xml:space="preserve">, Andrea P., Danny E. Carvajal, Patricio García-Guzmán, Julio R. Gutierrez, and Francisco A. </w:t>
      </w:r>
      <w:proofErr w:type="spellStart"/>
      <w:r w:rsidRPr="00F9390A">
        <w:rPr>
          <w:rFonts w:ascii="Book Antiqua" w:eastAsia="Times New Roman" w:hAnsi="Book Antiqua" w:cs="Times New Roman"/>
          <w:lang w:val="en-US" w:eastAsia="pt-BR"/>
        </w:rPr>
        <w:t>Squeo</w:t>
      </w:r>
      <w:proofErr w:type="spellEnd"/>
      <w:r w:rsidRPr="00F9390A">
        <w:rPr>
          <w:rFonts w:ascii="Book Antiqua" w:eastAsia="Times New Roman" w:hAnsi="Book Antiqua" w:cs="Times New Roman"/>
          <w:lang w:val="en-US" w:eastAsia="pt-BR"/>
        </w:rPr>
        <w:t xml:space="preserve">. “Seed Predation by Rodents Results in Directed Dispersal of Viable Seed Fragments of an Endangered Desert Shrub.” </w:t>
      </w:r>
      <w:r w:rsidRPr="00F9390A">
        <w:rPr>
          <w:rFonts w:ascii="Book Antiqua" w:eastAsia="Times New Roman" w:hAnsi="Book Antiqua" w:cs="Times New Roman"/>
          <w:i/>
          <w:iCs/>
          <w:lang w:val="en-US" w:eastAsia="pt-BR"/>
        </w:rPr>
        <w:t>Ecosphere</w:t>
      </w:r>
      <w:r w:rsidRPr="00F9390A">
        <w:rPr>
          <w:rFonts w:ascii="Book Antiqua" w:eastAsia="Times New Roman" w:hAnsi="Book Antiqua" w:cs="Times New Roman"/>
          <w:lang w:val="en-US" w:eastAsia="pt-BR"/>
        </w:rPr>
        <w:t xml:space="preserve"> 5, no. 4 (2014): art43. https://doi.org/10.1890/ES13-00283.1.</w:t>
      </w:r>
    </w:p>
    <w:p w14:paraId="02DC34B1" w14:textId="77777777" w:rsidR="00F9390A" w:rsidRPr="00F9390A" w:rsidRDefault="00F9390A" w:rsidP="00C93735">
      <w:pPr>
        <w:ind w:hanging="240"/>
        <w:rPr>
          <w:rFonts w:ascii="Book Antiqua" w:eastAsia="Times New Roman" w:hAnsi="Book Antiqua" w:cs="Times New Roman"/>
          <w:lang w:eastAsia="pt-BR"/>
        </w:rPr>
      </w:pPr>
      <w:r w:rsidRPr="00F9390A">
        <w:rPr>
          <w:rFonts w:ascii="Book Antiqua" w:eastAsia="Times New Roman" w:hAnsi="Book Antiqua" w:cs="Times New Roman"/>
          <w:lang w:val="en-US" w:eastAsia="pt-BR"/>
        </w:rPr>
        <w:t xml:space="preserve">Martín González, Ana M., Bo Dalsgaard, and Jens M. Olesen. “Centrality Measures and the Importance of Generalist Species in Pollination Networks.” </w:t>
      </w:r>
      <w:proofErr w:type="spellStart"/>
      <w:r w:rsidRPr="00F9390A">
        <w:rPr>
          <w:rFonts w:ascii="Book Antiqua" w:eastAsia="Times New Roman" w:hAnsi="Book Antiqua" w:cs="Times New Roman"/>
          <w:i/>
          <w:iCs/>
          <w:lang w:eastAsia="pt-BR"/>
        </w:rPr>
        <w:lastRenderedPageBreak/>
        <w:t>Ecological</w:t>
      </w:r>
      <w:proofErr w:type="spellEnd"/>
      <w:r w:rsidRPr="00F9390A">
        <w:rPr>
          <w:rFonts w:ascii="Book Antiqua" w:eastAsia="Times New Roman" w:hAnsi="Book Antiqua" w:cs="Times New Roman"/>
          <w:i/>
          <w:iCs/>
          <w:lang w:eastAsia="pt-BR"/>
        </w:rPr>
        <w:t xml:space="preserve"> </w:t>
      </w:r>
      <w:proofErr w:type="spellStart"/>
      <w:r w:rsidRPr="00F9390A">
        <w:rPr>
          <w:rFonts w:ascii="Book Antiqua" w:eastAsia="Times New Roman" w:hAnsi="Book Antiqua" w:cs="Times New Roman"/>
          <w:i/>
          <w:iCs/>
          <w:lang w:eastAsia="pt-BR"/>
        </w:rPr>
        <w:t>Complexity</w:t>
      </w:r>
      <w:proofErr w:type="spellEnd"/>
      <w:r w:rsidRPr="00F9390A">
        <w:rPr>
          <w:rFonts w:ascii="Book Antiqua" w:eastAsia="Times New Roman" w:hAnsi="Book Antiqua" w:cs="Times New Roman"/>
          <w:lang w:eastAsia="pt-BR"/>
        </w:rPr>
        <w:t xml:space="preserve"> 7, no. 1 (</w:t>
      </w:r>
      <w:proofErr w:type="spellStart"/>
      <w:r w:rsidRPr="00F9390A">
        <w:rPr>
          <w:rFonts w:ascii="Book Antiqua" w:eastAsia="Times New Roman" w:hAnsi="Book Antiqua" w:cs="Times New Roman"/>
          <w:lang w:eastAsia="pt-BR"/>
        </w:rPr>
        <w:t>March</w:t>
      </w:r>
      <w:proofErr w:type="spellEnd"/>
      <w:r w:rsidRPr="00F9390A">
        <w:rPr>
          <w:rFonts w:ascii="Book Antiqua" w:eastAsia="Times New Roman" w:hAnsi="Book Antiqua" w:cs="Times New Roman"/>
          <w:lang w:eastAsia="pt-BR"/>
        </w:rPr>
        <w:t xml:space="preserve"> 2010): 36–43. https://doi.org/10.1016/j.ecocom.2009.03.008.</w:t>
      </w:r>
    </w:p>
    <w:p w14:paraId="54DE275E" w14:textId="77777777" w:rsidR="00F9390A" w:rsidRPr="00F9390A" w:rsidRDefault="00F9390A" w:rsidP="00C93735">
      <w:pPr>
        <w:ind w:hanging="240"/>
        <w:rPr>
          <w:rFonts w:ascii="Book Antiqua" w:eastAsia="Times New Roman" w:hAnsi="Book Antiqua" w:cs="Times New Roman"/>
          <w:lang w:eastAsia="pt-BR"/>
        </w:rPr>
      </w:pPr>
      <w:proofErr w:type="spellStart"/>
      <w:r w:rsidRPr="00F9390A">
        <w:rPr>
          <w:rFonts w:ascii="Book Antiqua" w:eastAsia="Times New Roman" w:hAnsi="Book Antiqua" w:cs="Times New Roman"/>
          <w:lang w:eastAsia="pt-BR"/>
        </w:rPr>
        <w:t>Melián</w:t>
      </w:r>
      <w:proofErr w:type="spellEnd"/>
      <w:r w:rsidRPr="00F9390A">
        <w:rPr>
          <w:rFonts w:ascii="Book Antiqua" w:eastAsia="Times New Roman" w:hAnsi="Book Antiqua" w:cs="Times New Roman"/>
          <w:lang w:eastAsia="pt-BR"/>
        </w:rPr>
        <w:t xml:space="preserve">, Carlos J., </w:t>
      </w:r>
      <w:proofErr w:type="spellStart"/>
      <w:r w:rsidRPr="00F9390A">
        <w:rPr>
          <w:rFonts w:ascii="Book Antiqua" w:eastAsia="Times New Roman" w:hAnsi="Book Antiqua" w:cs="Times New Roman"/>
          <w:lang w:eastAsia="pt-BR"/>
        </w:rPr>
        <w:t>Jordi</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Bascompte</w:t>
      </w:r>
      <w:proofErr w:type="spellEnd"/>
      <w:r w:rsidRPr="00F9390A">
        <w:rPr>
          <w:rFonts w:ascii="Book Antiqua" w:eastAsia="Times New Roman" w:hAnsi="Book Antiqua" w:cs="Times New Roman"/>
          <w:lang w:eastAsia="pt-BR"/>
        </w:rPr>
        <w:t xml:space="preserve">, Pedro Jordano,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Vlastimil</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Krivan</w:t>
      </w:r>
      <w:proofErr w:type="spellEnd"/>
      <w:r w:rsidRPr="00F9390A">
        <w:rPr>
          <w:rFonts w:ascii="Book Antiqua" w:eastAsia="Times New Roman" w:hAnsi="Book Antiqua" w:cs="Times New Roman"/>
          <w:lang w:eastAsia="pt-BR"/>
        </w:rPr>
        <w:t xml:space="preserve">. </w:t>
      </w:r>
      <w:r w:rsidRPr="00F9390A">
        <w:rPr>
          <w:rFonts w:ascii="Book Antiqua" w:eastAsia="Times New Roman" w:hAnsi="Book Antiqua" w:cs="Times New Roman"/>
          <w:lang w:val="en-US" w:eastAsia="pt-BR"/>
        </w:rPr>
        <w:t xml:space="preserve">“Diversity in a Complex Ecological Network with Two Interaction Types.” </w:t>
      </w:r>
      <w:proofErr w:type="spellStart"/>
      <w:r w:rsidRPr="00F9390A">
        <w:rPr>
          <w:rFonts w:ascii="Book Antiqua" w:eastAsia="Times New Roman" w:hAnsi="Book Antiqua" w:cs="Times New Roman"/>
          <w:i/>
          <w:iCs/>
          <w:lang w:eastAsia="pt-BR"/>
        </w:rPr>
        <w:t>Oikos</w:t>
      </w:r>
      <w:proofErr w:type="spellEnd"/>
      <w:r w:rsidRPr="00F9390A">
        <w:rPr>
          <w:rFonts w:ascii="Book Antiqua" w:eastAsia="Times New Roman" w:hAnsi="Book Antiqua" w:cs="Times New Roman"/>
          <w:lang w:eastAsia="pt-BR"/>
        </w:rPr>
        <w:t xml:space="preserve"> 118, no. 1 (2009): 122–30. https://doi.org/10.1111/j.1600-0706.2008.16751.x.</w:t>
      </w:r>
    </w:p>
    <w:p w14:paraId="69991C69" w14:textId="77777777" w:rsidR="00F9390A" w:rsidRPr="00F9390A" w:rsidRDefault="00F9390A" w:rsidP="00C93735">
      <w:pPr>
        <w:ind w:hanging="240"/>
        <w:rPr>
          <w:rFonts w:ascii="Book Antiqua" w:eastAsia="Times New Roman" w:hAnsi="Book Antiqua" w:cs="Times New Roman"/>
          <w:lang w:eastAsia="pt-BR"/>
        </w:rPr>
      </w:pPr>
      <w:r w:rsidRPr="00F9390A">
        <w:rPr>
          <w:rFonts w:ascii="Book Antiqua" w:eastAsia="Times New Roman" w:hAnsi="Book Antiqua" w:cs="Times New Roman"/>
          <w:lang w:eastAsia="pt-BR"/>
        </w:rPr>
        <w:t xml:space="preserve">Mello, Marco </w:t>
      </w:r>
      <w:proofErr w:type="spellStart"/>
      <w:r w:rsidRPr="00F9390A">
        <w:rPr>
          <w:rFonts w:ascii="Book Antiqua" w:eastAsia="Times New Roman" w:hAnsi="Book Antiqua" w:cs="Times New Roman"/>
          <w:lang w:eastAsia="pt-BR"/>
        </w:rPr>
        <w:t>Aurelio</w:t>
      </w:r>
      <w:proofErr w:type="spellEnd"/>
      <w:r w:rsidRPr="00F9390A">
        <w:rPr>
          <w:rFonts w:ascii="Book Antiqua" w:eastAsia="Times New Roman" w:hAnsi="Book Antiqua" w:cs="Times New Roman"/>
          <w:lang w:eastAsia="pt-BR"/>
        </w:rPr>
        <w:t xml:space="preserve"> Ribeiro, Flávia Maria </w:t>
      </w:r>
      <w:proofErr w:type="spellStart"/>
      <w:r w:rsidRPr="00F9390A">
        <w:rPr>
          <w:rFonts w:ascii="Book Antiqua" w:eastAsia="Times New Roman" w:hAnsi="Book Antiqua" w:cs="Times New Roman"/>
          <w:lang w:eastAsia="pt-BR"/>
        </w:rPr>
        <w:t>Darcie</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Marquitti</w:t>
      </w:r>
      <w:proofErr w:type="spellEnd"/>
      <w:r w:rsidRPr="00F9390A">
        <w:rPr>
          <w:rFonts w:ascii="Book Antiqua" w:eastAsia="Times New Roman" w:hAnsi="Book Antiqua" w:cs="Times New Roman"/>
          <w:lang w:eastAsia="pt-BR"/>
        </w:rPr>
        <w:t xml:space="preserve">, Paulo R. Guimarães, Elisabeth </w:t>
      </w:r>
      <w:proofErr w:type="spellStart"/>
      <w:r w:rsidRPr="00F9390A">
        <w:rPr>
          <w:rFonts w:ascii="Book Antiqua" w:eastAsia="Times New Roman" w:hAnsi="Book Antiqua" w:cs="Times New Roman"/>
          <w:lang w:eastAsia="pt-BR"/>
        </w:rPr>
        <w:t>Klara</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Viktoria</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Kalko</w:t>
      </w:r>
      <w:proofErr w:type="spellEnd"/>
      <w:r w:rsidRPr="00F9390A">
        <w:rPr>
          <w:rFonts w:ascii="Book Antiqua" w:eastAsia="Times New Roman" w:hAnsi="Book Antiqua" w:cs="Times New Roman"/>
          <w:lang w:eastAsia="pt-BR"/>
        </w:rPr>
        <w:t xml:space="preserve">, Pedro Jordano,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Marcus Aloizio Martinez de Aguiar. </w:t>
      </w:r>
      <w:r w:rsidRPr="00F9390A">
        <w:rPr>
          <w:rFonts w:ascii="Book Antiqua" w:eastAsia="Times New Roman" w:hAnsi="Book Antiqua" w:cs="Times New Roman"/>
          <w:lang w:val="en-US" w:eastAsia="pt-BR"/>
        </w:rPr>
        <w:t xml:space="preserve">“The Modularity of Seed Dispersal: Differences in Structure and Robustness between Bat- and Bird-Fruit Networks.” </w:t>
      </w:r>
      <w:proofErr w:type="spellStart"/>
      <w:r w:rsidRPr="00F9390A">
        <w:rPr>
          <w:rFonts w:ascii="Book Antiqua" w:eastAsia="Times New Roman" w:hAnsi="Book Antiqua" w:cs="Times New Roman"/>
          <w:i/>
          <w:iCs/>
          <w:lang w:eastAsia="pt-BR"/>
        </w:rPr>
        <w:t>Oecologia</w:t>
      </w:r>
      <w:proofErr w:type="spellEnd"/>
      <w:r w:rsidRPr="00F9390A">
        <w:rPr>
          <w:rFonts w:ascii="Book Antiqua" w:eastAsia="Times New Roman" w:hAnsi="Book Antiqua" w:cs="Times New Roman"/>
          <w:lang w:eastAsia="pt-BR"/>
        </w:rPr>
        <w:t xml:space="preserve"> 167, no. 1 (</w:t>
      </w:r>
      <w:proofErr w:type="spellStart"/>
      <w:r w:rsidRPr="00F9390A">
        <w:rPr>
          <w:rFonts w:ascii="Book Antiqua" w:eastAsia="Times New Roman" w:hAnsi="Book Antiqua" w:cs="Times New Roman"/>
          <w:lang w:eastAsia="pt-BR"/>
        </w:rPr>
        <w:t>September</w:t>
      </w:r>
      <w:proofErr w:type="spellEnd"/>
      <w:r w:rsidRPr="00F9390A">
        <w:rPr>
          <w:rFonts w:ascii="Book Antiqua" w:eastAsia="Times New Roman" w:hAnsi="Book Antiqua" w:cs="Times New Roman"/>
          <w:lang w:eastAsia="pt-BR"/>
        </w:rPr>
        <w:t xml:space="preserve"> 2011): 131–40. https://doi.org/10.1007/s00442-011-1984-2.</w:t>
      </w:r>
    </w:p>
    <w:p w14:paraId="31E3E221"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eastAsia="pt-BR"/>
        </w:rPr>
        <w:t xml:space="preserve">Montesinos-Navarro, Alicia, Fernando </w:t>
      </w:r>
      <w:proofErr w:type="spellStart"/>
      <w:r w:rsidRPr="00F9390A">
        <w:rPr>
          <w:rFonts w:ascii="Book Antiqua" w:eastAsia="Times New Roman" w:hAnsi="Book Antiqua" w:cs="Times New Roman"/>
          <w:lang w:eastAsia="pt-BR"/>
        </w:rPr>
        <w:t>Hiraldo</w:t>
      </w:r>
      <w:proofErr w:type="spellEnd"/>
      <w:r w:rsidRPr="00F9390A">
        <w:rPr>
          <w:rFonts w:ascii="Book Antiqua" w:eastAsia="Times New Roman" w:hAnsi="Book Antiqua" w:cs="Times New Roman"/>
          <w:lang w:eastAsia="pt-BR"/>
        </w:rPr>
        <w:t xml:space="preserve">, José L. </w:t>
      </w:r>
      <w:proofErr w:type="spellStart"/>
      <w:r w:rsidRPr="00F9390A">
        <w:rPr>
          <w:rFonts w:ascii="Book Antiqua" w:eastAsia="Times New Roman" w:hAnsi="Book Antiqua" w:cs="Times New Roman"/>
          <w:lang w:eastAsia="pt-BR"/>
        </w:rPr>
        <w:t>Tella</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Guillermo Blanco. </w:t>
      </w:r>
      <w:r w:rsidRPr="00F9390A">
        <w:rPr>
          <w:rFonts w:ascii="Book Antiqua" w:eastAsia="Times New Roman" w:hAnsi="Book Antiqua" w:cs="Times New Roman"/>
          <w:lang w:val="en-US" w:eastAsia="pt-BR"/>
        </w:rPr>
        <w:t xml:space="preserve">“Network Structure Embracing Mutualism–Antagonism Continuums Increases Community Robustness.” </w:t>
      </w:r>
      <w:r w:rsidRPr="00F9390A">
        <w:rPr>
          <w:rFonts w:ascii="Book Antiqua" w:eastAsia="Times New Roman" w:hAnsi="Book Antiqua" w:cs="Times New Roman"/>
          <w:i/>
          <w:iCs/>
          <w:lang w:val="en-US" w:eastAsia="pt-BR"/>
        </w:rPr>
        <w:t>Nature Ecology &amp; Evolution</w:t>
      </w:r>
      <w:r w:rsidRPr="00F9390A">
        <w:rPr>
          <w:rFonts w:ascii="Book Antiqua" w:eastAsia="Times New Roman" w:hAnsi="Book Antiqua" w:cs="Times New Roman"/>
          <w:lang w:val="en-US" w:eastAsia="pt-BR"/>
        </w:rPr>
        <w:t xml:space="preserve"> 1, no. 11 (November 2017): 1661–69. https://doi.org/10.1038/s41559-017-0320-6.</w:t>
      </w:r>
    </w:p>
    <w:p w14:paraId="0E66DABE"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Newman, Mark. </w:t>
      </w:r>
      <w:r w:rsidRPr="00F9390A">
        <w:rPr>
          <w:rFonts w:ascii="Book Antiqua" w:eastAsia="Times New Roman" w:hAnsi="Book Antiqua" w:cs="Times New Roman"/>
          <w:i/>
          <w:iCs/>
          <w:lang w:val="en-US" w:eastAsia="pt-BR"/>
        </w:rPr>
        <w:t>Networks</w:t>
      </w:r>
      <w:r w:rsidRPr="00F9390A">
        <w:rPr>
          <w:rFonts w:ascii="Book Antiqua" w:eastAsia="Times New Roman" w:hAnsi="Book Antiqua" w:cs="Times New Roman"/>
          <w:lang w:val="en-US" w:eastAsia="pt-BR"/>
        </w:rPr>
        <w:t>. Second Edition, New to this Edition: Oxford, New York: Oxford University Press, 2018.</w:t>
      </w:r>
    </w:p>
    <w:p w14:paraId="1AE25AD5" w14:textId="77777777" w:rsidR="00F9390A" w:rsidRPr="00F9390A" w:rsidRDefault="00F9390A" w:rsidP="00C93735">
      <w:pPr>
        <w:ind w:hanging="240"/>
        <w:rPr>
          <w:rFonts w:ascii="Book Antiqua" w:eastAsia="Times New Roman" w:hAnsi="Book Antiqua" w:cs="Times New Roman"/>
          <w:lang w:eastAsia="pt-BR"/>
        </w:rPr>
      </w:pPr>
      <w:r w:rsidRPr="00F9390A">
        <w:rPr>
          <w:rFonts w:ascii="Book Antiqua" w:eastAsia="Times New Roman" w:hAnsi="Book Antiqua" w:cs="Times New Roman"/>
          <w:lang w:val="en-US" w:eastAsia="pt-BR"/>
        </w:rPr>
        <w:t xml:space="preserve">R Core Team. </w:t>
      </w:r>
      <w:r w:rsidRPr="00F9390A">
        <w:rPr>
          <w:rFonts w:ascii="Book Antiqua" w:eastAsia="Times New Roman" w:hAnsi="Book Antiqua" w:cs="Times New Roman"/>
          <w:i/>
          <w:iCs/>
          <w:lang w:val="en-US" w:eastAsia="pt-BR"/>
        </w:rPr>
        <w:t>R: A Language and Environment for Statistical Computing</w:t>
      </w:r>
      <w:r w:rsidRPr="00F9390A">
        <w:rPr>
          <w:rFonts w:ascii="Book Antiqua" w:eastAsia="Times New Roman" w:hAnsi="Book Antiqua" w:cs="Times New Roman"/>
          <w:lang w:val="en-US" w:eastAsia="pt-BR"/>
        </w:rPr>
        <w:t xml:space="preserve"> (version 3.5.0). </w:t>
      </w:r>
      <w:proofErr w:type="spellStart"/>
      <w:r w:rsidRPr="00F9390A">
        <w:rPr>
          <w:rFonts w:ascii="Book Antiqua" w:eastAsia="Times New Roman" w:hAnsi="Book Antiqua" w:cs="Times New Roman"/>
          <w:lang w:eastAsia="pt-BR"/>
        </w:rPr>
        <w:t>MacOS</w:t>
      </w:r>
      <w:proofErr w:type="spellEnd"/>
      <w:r w:rsidRPr="00F9390A">
        <w:rPr>
          <w:rFonts w:ascii="Book Antiqua" w:eastAsia="Times New Roman" w:hAnsi="Book Antiqua" w:cs="Times New Roman"/>
          <w:lang w:eastAsia="pt-BR"/>
        </w:rPr>
        <w:t xml:space="preserve"> High </w:t>
      </w:r>
      <w:proofErr w:type="spellStart"/>
      <w:r w:rsidRPr="00F9390A">
        <w:rPr>
          <w:rFonts w:ascii="Book Antiqua" w:eastAsia="Times New Roman" w:hAnsi="Book Antiqua" w:cs="Times New Roman"/>
          <w:lang w:eastAsia="pt-BR"/>
        </w:rPr>
        <w:t>Sierra</w:t>
      </w:r>
      <w:proofErr w:type="spellEnd"/>
      <w:r w:rsidRPr="00F9390A">
        <w:rPr>
          <w:rFonts w:ascii="Book Antiqua" w:eastAsia="Times New Roman" w:hAnsi="Book Antiqua" w:cs="Times New Roman"/>
          <w:lang w:eastAsia="pt-BR"/>
        </w:rPr>
        <w:t xml:space="preserve"> v. 10.13.06, 2018. http://www.R-project.org.</w:t>
      </w:r>
    </w:p>
    <w:p w14:paraId="78C34C81" w14:textId="77777777" w:rsidR="00F9390A" w:rsidRPr="00F9390A" w:rsidRDefault="00F9390A" w:rsidP="00C93735">
      <w:pPr>
        <w:ind w:hanging="240"/>
        <w:rPr>
          <w:rFonts w:ascii="Book Antiqua" w:eastAsia="Times New Roman" w:hAnsi="Book Antiqua" w:cs="Times New Roman"/>
          <w:lang w:eastAsia="pt-BR"/>
        </w:rPr>
      </w:pPr>
      <w:r w:rsidRPr="00F9390A">
        <w:rPr>
          <w:rFonts w:ascii="Book Antiqua" w:eastAsia="Times New Roman" w:hAnsi="Book Antiqua" w:cs="Times New Roman"/>
          <w:lang w:eastAsia="pt-BR"/>
        </w:rPr>
        <w:t>Rodríguez</w:t>
      </w:r>
      <w:r w:rsidRPr="00F9390A">
        <w:rPr>
          <w:rFonts w:ascii="Times New Roman" w:eastAsia="Times New Roman" w:hAnsi="Times New Roman" w:cs="Times New Roman"/>
          <w:lang w:eastAsia="pt-BR"/>
        </w:rPr>
        <w:t>‐</w:t>
      </w:r>
      <w:r w:rsidRPr="00F9390A">
        <w:rPr>
          <w:rFonts w:ascii="Book Antiqua" w:eastAsia="Times New Roman" w:hAnsi="Book Antiqua" w:cs="Times New Roman"/>
          <w:lang w:eastAsia="pt-BR"/>
        </w:rPr>
        <w:t>Rodr</w:t>
      </w:r>
      <w:r w:rsidRPr="00F9390A">
        <w:rPr>
          <w:rFonts w:ascii="Book Antiqua" w:eastAsia="Times New Roman" w:hAnsi="Book Antiqua" w:cs="Book Antiqua"/>
          <w:lang w:eastAsia="pt-BR"/>
        </w:rPr>
        <w:t>í</w:t>
      </w:r>
      <w:r w:rsidRPr="00F9390A">
        <w:rPr>
          <w:rFonts w:ascii="Book Antiqua" w:eastAsia="Times New Roman" w:hAnsi="Book Antiqua" w:cs="Times New Roman"/>
          <w:lang w:eastAsia="pt-BR"/>
        </w:rPr>
        <w:t xml:space="preserve">guez, </w:t>
      </w:r>
      <w:proofErr w:type="spellStart"/>
      <w:r w:rsidRPr="00F9390A">
        <w:rPr>
          <w:rFonts w:ascii="Book Antiqua" w:eastAsia="Times New Roman" w:hAnsi="Book Antiqua" w:cs="Times New Roman"/>
          <w:lang w:eastAsia="pt-BR"/>
        </w:rPr>
        <w:t>Mar</w:t>
      </w:r>
      <w:r w:rsidRPr="00F9390A">
        <w:rPr>
          <w:rFonts w:ascii="Book Antiqua" w:eastAsia="Times New Roman" w:hAnsi="Book Antiqua" w:cs="Book Antiqua"/>
          <w:lang w:eastAsia="pt-BR"/>
        </w:rPr>
        <w:t>í</w:t>
      </w:r>
      <w:r w:rsidRPr="00F9390A">
        <w:rPr>
          <w:rFonts w:ascii="Book Antiqua" w:eastAsia="Times New Roman" w:hAnsi="Book Antiqua" w:cs="Times New Roman"/>
          <w:lang w:eastAsia="pt-BR"/>
        </w:rPr>
        <w:t>a</w:t>
      </w:r>
      <w:proofErr w:type="spellEnd"/>
      <w:r w:rsidRPr="00F9390A">
        <w:rPr>
          <w:rFonts w:ascii="Book Antiqua" w:eastAsia="Times New Roman" w:hAnsi="Book Antiqua" w:cs="Times New Roman"/>
          <w:lang w:eastAsia="pt-BR"/>
        </w:rPr>
        <w:t xml:space="preserve"> C., Pedro Jordano,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Alfredo Valido. </w:t>
      </w:r>
      <w:r w:rsidRPr="00F9390A">
        <w:rPr>
          <w:rFonts w:ascii="Book Antiqua" w:eastAsia="Times New Roman" w:hAnsi="Book Antiqua" w:cs="Times New Roman"/>
          <w:lang w:val="en-US" w:eastAsia="pt-BR"/>
        </w:rPr>
        <w:t xml:space="preserve">“Functional Consequences of Plant-Animal Interactions along the Mutualism-Antagonism Gradient.” </w:t>
      </w:r>
      <w:proofErr w:type="spellStart"/>
      <w:r w:rsidRPr="00F9390A">
        <w:rPr>
          <w:rFonts w:ascii="Book Antiqua" w:eastAsia="Times New Roman" w:hAnsi="Book Antiqua" w:cs="Times New Roman"/>
          <w:i/>
          <w:iCs/>
          <w:lang w:eastAsia="pt-BR"/>
        </w:rPr>
        <w:t>Ecology</w:t>
      </w:r>
      <w:proofErr w:type="spellEnd"/>
      <w:r w:rsidRPr="00F9390A">
        <w:rPr>
          <w:rFonts w:ascii="Book Antiqua" w:eastAsia="Times New Roman" w:hAnsi="Book Antiqua" w:cs="Times New Roman"/>
          <w:lang w:eastAsia="pt-BR"/>
        </w:rPr>
        <w:t xml:space="preserve"> 98, no. 5 (2017): 1266–76. https://doi.org/10.1002/ecy.1756.</w:t>
      </w:r>
    </w:p>
    <w:p w14:paraId="775AFABA"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eastAsia="pt-BR"/>
        </w:rPr>
        <w:t>Santamaría</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Luis</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Miguel A. Rodríguez-</w:t>
      </w:r>
      <w:proofErr w:type="spellStart"/>
      <w:r w:rsidRPr="00F9390A">
        <w:rPr>
          <w:rFonts w:ascii="Book Antiqua" w:eastAsia="Times New Roman" w:hAnsi="Book Antiqua" w:cs="Times New Roman"/>
          <w:lang w:eastAsia="pt-BR"/>
        </w:rPr>
        <w:t>Gironés</w:t>
      </w:r>
      <w:proofErr w:type="spellEnd"/>
      <w:r w:rsidRPr="00F9390A">
        <w:rPr>
          <w:rFonts w:ascii="Book Antiqua" w:eastAsia="Times New Roman" w:hAnsi="Book Antiqua" w:cs="Times New Roman"/>
          <w:lang w:eastAsia="pt-BR"/>
        </w:rPr>
        <w:t xml:space="preserve">. </w:t>
      </w:r>
      <w:r w:rsidRPr="00F9390A">
        <w:rPr>
          <w:rFonts w:ascii="Book Antiqua" w:eastAsia="Times New Roman" w:hAnsi="Book Antiqua" w:cs="Times New Roman"/>
          <w:lang w:val="en-US" w:eastAsia="pt-BR"/>
        </w:rPr>
        <w:t xml:space="preserve">“Linkage Rules for Plant–Pollinator Networks: Trait Complementarity or Exploitation Barriers?” </w:t>
      </w:r>
      <w:r w:rsidRPr="00F9390A">
        <w:rPr>
          <w:rFonts w:ascii="Book Antiqua" w:eastAsia="Times New Roman" w:hAnsi="Book Antiqua" w:cs="Times New Roman"/>
          <w:i/>
          <w:iCs/>
          <w:lang w:val="en-US" w:eastAsia="pt-BR"/>
        </w:rPr>
        <w:t>PLOS Biology</w:t>
      </w:r>
      <w:r w:rsidRPr="00F9390A">
        <w:rPr>
          <w:rFonts w:ascii="Book Antiqua" w:eastAsia="Times New Roman" w:hAnsi="Book Antiqua" w:cs="Times New Roman"/>
          <w:lang w:val="en-US" w:eastAsia="pt-BR"/>
        </w:rPr>
        <w:t xml:space="preserve"> 5, no. 2 (January 23, 2007): e31. https://doi.org/10.1371/journal.pbio.0050031.</w:t>
      </w:r>
    </w:p>
    <w:p w14:paraId="7851BA29"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Sauve</w:t>
      </w:r>
      <w:proofErr w:type="spellEnd"/>
      <w:r w:rsidRPr="00F9390A">
        <w:rPr>
          <w:rFonts w:ascii="Book Antiqua" w:eastAsia="Times New Roman" w:hAnsi="Book Antiqua" w:cs="Times New Roman"/>
          <w:lang w:val="en-US" w:eastAsia="pt-BR"/>
        </w:rPr>
        <w:t xml:space="preserve">, Alix M. C., Colin Fontaine, and Elisa </w:t>
      </w:r>
      <w:proofErr w:type="spellStart"/>
      <w:r w:rsidRPr="00F9390A">
        <w:rPr>
          <w:rFonts w:ascii="Book Antiqua" w:eastAsia="Times New Roman" w:hAnsi="Book Antiqua" w:cs="Times New Roman"/>
          <w:lang w:val="en-US" w:eastAsia="pt-BR"/>
        </w:rPr>
        <w:t>Thébault</w:t>
      </w:r>
      <w:proofErr w:type="spellEnd"/>
      <w:r w:rsidRPr="00F9390A">
        <w:rPr>
          <w:rFonts w:ascii="Book Antiqua" w:eastAsia="Times New Roman" w:hAnsi="Book Antiqua" w:cs="Times New Roman"/>
          <w:lang w:val="en-US" w:eastAsia="pt-BR"/>
        </w:rPr>
        <w:t xml:space="preserve">. “Stability of a Diamond-Shaped Module with Multiple Interaction Types.” </w:t>
      </w:r>
      <w:r w:rsidRPr="00F9390A">
        <w:rPr>
          <w:rFonts w:ascii="Book Antiqua" w:eastAsia="Times New Roman" w:hAnsi="Book Antiqua" w:cs="Times New Roman"/>
          <w:i/>
          <w:iCs/>
          <w:lang w:val="en-US" w:eastAsia="pt-BR"/>
        </w:rPr>
        <w:t>Theoretical Ecology</w:t>
      </w:r>
      <w:r w:rsidRPr="00F9390A">
        <w:rPr>
          <w:rFonts w:ascii="Book Antiqua" w:eastAsia="Times New Roman" w:hAnsi="Book Antiqua" w:cs="Times New Roman"/>
          <w:lang w:val="en-US" w:eastAsia="pt-BR"/>
        </w:rPr>
        <w:t xml:space="preserve"> 9, no. 1 (February 1, 2016): 27–37. https://doi.org/10.1007/s12080-015-0260-1.</w:t>
      </w:r>
    </w:p>
    <w:p w14:paraId="725FBC30"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Siepielski</w:t>
      </w:r>
      <w:proofErr w:type="spellEnd"/>
      <w:r w:rsidRPr="00F9390A">
        <w:rPr>
          <w:rFonts w:ascii="Book Antiqua" w:eastAsia="Times New Roman" w:hAnsi="Book Antiqua" w:cs="Times New Roman"/>
          <w:lang w:val="en-US" w:eastAsia="pt-BR"/>
        </w:rPr>
        <w:t xml:space="preserve">, Adam M., and Craig W. </w:t>
      </w:r>
      <w:proofErr w:type="spellStart"/>
      <w:r w:rsidRPr="00F9390A">
        <w:rPr>
          <w:rFonts w:ascii="Book Antiqua" w:eastAsia="Times New Roman" w:hAnsi="Book Antiqua" w:cs="Times New Roman"/>
          <w:lang w:val="en-US" w:eastAsia="pt-BR"/>
        </w:rPr>
        <w:t>Benkman</w:t>
      </w:r>
      <w:proofErr w:type="spellEnd"/>
      <w:r w:rsidRPr="00F9390A">
        <w:rPr>
          <w:rFonts w:ascii="Book Antiqua" w:eastAsia="Times New Roman" w:hAnsi="Book Antiqua" w:cs="Times New Roman"/>
          <w:lang w:val="en-US" w:eastAsia="pt-BR"/>
        </w:rPr>
        <w:t xml:space="preserve">. “Conflicting Selection from an Antagonist and a Mutualist Enhances Phenotypic Variation in a Plant.” </w:t>
      </w:r>
      <w:r w:rsidRPr="00F9390A">
        <w:rPr>
          <w:rFonts w:ascii="Book Antiqua" w:eastAsia="Times New Roman" w:hAnsi="Book Antiqua" w:cs="Times New Roman"/>
          <w:i/>
          <w:iCs/>
          <w:lang w:val="en-US" w:eastAsia="pt-BR"/>
        </w:rPr>
        <w:t>Evolution</w:t>
      </w:r>
      <w:r w:rsidRPr="00F9390A">
        <w:rPr>
          <w:rFonts w:ascii="Book Antiqua" w:eastAsia="Times New Roman" w:hAnsi="Book Antiqua" w:cs="Times New Roman"/>
          <w:lang w:val="en-US" w:eastAsia="pt-BR"/>
        </w:rPr>
        <w:t xml:space="preserve"> 64, no. 4 (April 1, 2010): 1120–28. https://doi.org/10.1111/j.1558-5646.2009.00867.x.</w:t>
      </w:r>
    </w:p>
    <w:p w14:paraId="5DC38308"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Stang</w:t>
      </w:r>
      <w:proofErr w:type="spellEnd"/>
      <w:r w:rsidRPr="00F9390A">
        <w:rPr>
          <w:rFonts w:ascii="Book Antiqua" w:eastAsia="Times New Roman" w:hAnsi="Book Antiqua" w:cs="Times New Roman"/>
          <w:lang w:val="en-US" w:eastAsia="pt-BR"/>
        </w:rPr>
        <w:t xml:space="preserve">, Martina, Peter G. L. </w:t>
      </w:r>
      <w:proofErr w:type="spellStart"/>
      <w:r w:rsidRPr="00F9390A">
        <w:rPr>
          <w:rFonts w:ascii="Book Antiqua" w:eastAsia="Times New Roman" w:hAnsi="Book Antiqua" w:cs="Times New Roman"/>
          <w:lang w:val="en-US" w:eastAsia="pt-BR"/>
        </w:rPr>
        <w:t>Klinkhamer</w:t>
      </w:r>
      <w:proofErr w:type="spellEnd"/>
      <w:r w:rsidRPr="00F9390A">
        <w:rPr>
          <w:rFonts w:ascii="Book Antiqua" w:eastAsia="Times New Roman" w:hAnsi="Book Antiqua" w:cs="Times New Roman"/>
          <w:lang w:val="en-US" w:eastAsia="pt-BR"/>
        </w:rPr>
        <w:t xml:space="preserve">, and Eddy van der </w:t>
      </w:r>
      <w:proofErr w:type="spellStart"/>
      <w:r w:rsidRPr="00F9390A">
        <w:rPr>
          <w:rFonts w:ascii="Book Antiqua" w:eastAsia="Times New Roman" w:hAnsi="Book Antiqua" w:cs="Times New Roman"/>
          <w:lang w:val="en-US" w:eastAsia="pt-BR"/>
        </w:rPr>
        <w:t>Meijden</w:t>
      </w:r>
      <w:proofErr w:type="spellEnd"/>
      <w:r w:rsidRPr="00F9390A">
        <w:rPr>
          <w:rFonts w:ascii="Book Antiqua" w:eastAsia="Times New Roman" w:hAnsi="Book Antiqua" w:cs="Times New Roman"/>
          <w:lang w:val="en-US" w:eastAsia="pt-BR"/>
        </w:rPr>
        <w:t xml:space="preserve">. “Asymmetric Specialization and Extinction Risk in Plant-Flower Visitor Webs: A Matter of Morphology or Abundance?” </w:t>
      </w:r>
      <w:proofErr w:type="spellStart"/>
      <w:r w:rsidRPr="00F9390A">
        <w:rPr>
          <w:rFonts w:ascii="Book Antiqua" w:eastAsia="Times New Roman" w:hAnsi="Book Antiqua" w:cs="Times New Roman"/>
          <w:i/>
          <w:iCs/>
          <w:lang w:val="en-US" w:eastAsia="pt-BR"/>
        </w:rPr>
        <w:t>Oecologia</w:t>
      </w:r>
      <w:proofErr w:type="spellEnd"/>
      <w:r w:rsidRPr="00F9390A">
        <w:rPr>
          <w:rFonts w:ascii="Book Antiqua" w:eastAsia="Times New Roman" w:hAnsi="Book Antiqua" w:cs="Times New Roman"/>
          <w:lang w:val="en-US" w:eastAsia="pt-BR"/>
        </w:rPr>
        <w:t xml:space="preserve"> 151, no. 3 (March 2007): 442–53. https://doi.org/10.1007/s00442-006-0585-y.</w:t>
      </w:r>
    </w:p>
    <w:p w14:paraId="3086C504"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Strauss, Sharon Y., and Rebecca E. Irwin. “Ecological and Evolutionary Consequences of Multispecies Plant-Animal Interactions.” </w:t>
      </w:r>
      <w:r w:rsidRPr="00F9390A">
        <w:rPr>
          <w:rFonts w:ascii="Book Antiqua" w:eastAsia="Times New Roman" w:hAnsi="Book Antiqua" w:cs="Times New Roman"/>
          <w:i/>
          <w:iCs/>
          <w:lang w:val="en-US" w:eastAsia="pt-BR"/>
        </w:rPr>
        <w:t>Annual Review of Ecology, Evolution, and Systematics</w:t>
      </w:r>
      <w:r w:rsidRPr="00F9390A">
        <w:rPr>
          <w:rFonts w:ascii="Book Antiqua" w:eastAsia="Times New Roman" w:hAnsi="Book Antiqua" w:cs="Times New Roman"/>
          <w:lang w:val="en-US" w:eastAsia="pt-BR"/>
        </w:rPr>
        <w:t xml:space="preserve"> 35, no. 1 (2004): 435–66. https://doi.org/10.1146/annurev.ecolsys.35.112202.130215.</w:t>
      </w:r>
    </w:p>
    <w:p w14:paraId="3D40EEA3"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Thompson, John N. </w:t>
      </w:r>
      <w:r w:rsidRPr="00F9390A">
        <w:rPr>
          <w:rFonts w:ascii="Book Antiqua" w:eastAsia="Times New Roman" w:hAnsi="Book Antiqua" w:cs="Times New Roman"/>
          <w:i/>
          <w:iCs/>
          <w:lang w:val="en-US" w:eastAsia="pt-BR"/>
        </w:rPr>
        <w:t>The Coevolutionary Process</w:t>
      </w:r>
      <w:r w:rsidRPr="00F9390A">
        <w:rPr>
          <w:rFonts w:ascii="Book Antiqua" w:eastAsia="Times New Roman" w:hAnsi="Book Antiqua" w:cs="Times New Roman"/>
          <w:lang w:val="en-US" w:eastAsia="pt-BR"/>
        </w:rPr>
        <w:t>. University of Chicago Press, 1994. http://www.press.uchicago.edu/ucp/books/book/chicago/C/bo3637930.html.</w:t>
      </w:r>
    </w:p>
    <w:p w14:paraId="7F0FC84A"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lastRenderedPageBreak/>
        <w:t xml:space="preserve">———. </w:t>
      </w:r>
      <w:r w:rsidRPr="00F9390A">
        <w:rPr>
          <w:rFonts w:ascii="Book Antiqua" w:eastAsia="Times New Roman" w:hAnsi="Book Antiqua" w:cs="Times New Roman"/>
          <w:i/>
          <w:iCs/>
          <w:lang w:val="en-US" w:eastAsia="pt-BR"/>
        </w:rPr>
        <w:t>The Geographic Mosaic of Coevolution</w:t>
      </w:r>
      <w:r w:rsidRPr="00F9390A">
        <w:rPr>
          <w:rFonts w:ascii="Book Antiqua" w:eastAsia="Times New Roman" w:hAnsi="Book Antiqua" w:cs="Times New Roman"/>
          <w:lang w:val="en-US" w:eastAsia="pt-BR"/>
        </w:rPr>
        <w:t>. University of Chicago Press, 2005. http://www.press.uchicago.edu/ucp/books/book/chicago/G/bo3533766.html.</w:t>
      </w:r>
    </w:p>
    <w:p w14:paraId="1B83C05D"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Thompson, John N., and Bradley M. Cunningham. “Geographic Structure and Dynamics of Coevolutionary Selection.” </w:t>
      </w:r>
      <w:r w:rsidRPr="00F9390A">
        <w:rPr>
          <w:rFonts w:ascii="Book Antiqua" w:eastAsia="Times New Roman" w:hAnsi="Book Antiqua" w:cs="Times New Roman"/>
          <w:i/>
          <w:iCs/>
          <w:lang w:val="en-US" w:eastAsia="pt-BR"/>
        </w:rPr>
        <w:t>Nature</w:t>
      </w:r>
      <w:r w:rsidRPr="00F9390A">
        <w:rPr>
          <w:rFonts w:ascii="Book Antiqua" w:eastAsia="Times New Roman" w:hAnsi="Book Antiqua" w:cs="Times New Roman"/>
          <w:lang w:val="en-US" w:eastAsia="pt-BR"/>
        </w:rPr>
        <w:t xml:space="preserve"> 417, no. 6890 (June 2002): 735–38. https://doi.org/10.1038/nature00810.</w:t>
      </w:r>
    </w:p>
    <w:p w14:paraId="28775E78" w14:textId="77777777" w:rsidR="00F9390A" w:rsidRPr="00F9390A" w:rsidRDefault="00F9390A" w:rsidP="00C93735">
      <w:pPr>
        <w:ind w:hanging="240"/>
        <w:rPr>
          <w:rFonts w:ascii="Book Antiqua" w:eastAsia="Times New Roman" w:hAnsi="Book Antiqua" w:cs="Times New Roman"/>
          <w:lang w:val="en-US" w:eastAsia="pt-BR"/>
        </w:rPr>
      </w:pPr>
      <w:proofErr w:type="spellStart"/>
      <w:r w:rsidRPr="00F9390A">
        <w:rPr>
          <w:rFonts w:ascii="Book Antiqua" w:eastAsia="Times New Roman" w:hAnsi="Book Antiqua" w:cs="Times New Roman"/>
          <w:lang w:val="en-US" w:eastAsia="pt-BR"/>
        </w:rPr>
        <w:t>Tibshirani</w:t>
      </w:r>
      <w:proofErr w:type="spellEnd"/>
      <w:r w:rsidRPr="00F9390A">
        <w:rPr>
          <w:rFonts w:ascii="Book Antiqua" w:eastAsia="Times New Roman" w:hAnsi="Book Antiqua" w:cs="Times New Roman"/>
          <w:lang w:val="en-US" w:eastAsia="pt-BR"/>
        </w:rPr>
        <w:t xml:space="preserve">, Robert, Guenther Walther, and Trevor Hastie. “Estimating the Number of Clusters in a Data Set via the Gap Statistic.” </w:t>
      </w:r>
      <w:r w:rsidRPr="00F9390A">
        <w:rPr>
          <w:rFonts w:ascii="Book Antiqua" w:eastAsia="Times New Roman" w:hAnsi="Book Antiqua" w:cs="Times New Roman"/>
          <w:i/>
          <w:iCs/>
          <w:lang w:val="en-US" w:eastAsia="pt-BR"/>
        </w:rPr>
        <w:t>Journal of the Royal Statistical Society: Series B (Statistical Methodology)</w:t>
      </w:r>
      <w:r w:rsidRPr="00F9390A">
        <w:rPr>
          <w:rFonts w:ascii="Book Antiqua" w:eastAsia="Times New Roman" w:hAnsi="Book Antiqua" w:cs="Times New Roman"/>
          <w:lang w:val="en-US" w:eastAsia="pt-BR"/>
        </w:rPr>
        <w:t xml:space="preserve"> 63, no. 2 (2001): 411–23. https://doi.org/10.1111/1467-9868.00293.</w:t>
      </w:r>
    </w:p>
    <w:p w14:paraId="066FDB4B"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eastAsia="pt-BR"/>
        </w:rPr>
        <w:t xml:space="preserve">Vieira, Emerson, Marco </w:t>
      </w:r>
      <w:proofErr w:type="spellStart"/>
      <w:r w:rsidRPr="00F9390A">
        <w:rPr>
          <w:rFonts w:ascii="Book Antiqua" w:eastAsia="Times New Roman" w:hAnsi="Book Antiqua" w:cs="Times New Roman"/>
          <w:lang w:eastAsia="pt-BR"/>
        </w:rPr>
        <w:t>Pizo</w:t>
      </w:r>
      <w:proofErr w:type="spellEnd"/>
      <w:r w:rsidRPr="00F9390A">
        <w:rPr>
          <w:rFonts w:ascii="Book Antiqua" w:eastAsia="Times New Roman" w:hAnsi="Book Antiqua" w:cs="Times New Roman"/>
          <w:lang w:eastAsia="pt-BR"/>
        </w:rPr>
        <w:t xml:space="preserve">, </w:t>
      </w:r>
      <w:proofErr w:type="spellStart"/>
      <w:r w:rsidRPr="00F9390A">
        <w:rPr>
          <w:rFonts w:ascii="Book Antiqua" w:eastAsia="Times New Roman" w:hAnsi="Book Antiqua" w:cs="Times New Roman"/>
          <w:lang w:eastAsia="pt-BR"/>
        </w:rPr>
        <w:t>and</w:t>
      </w:r>
      <w:proofErr w:type="spellEnd"/>
      <w:r w:rsidRPr="00F9390A">
        <w:rPr>
          <w:rFonts w:ascii="Book Antiqua" w:eastAsia="Times New Roman" w:hAnsi="Book Antiqua" w:cs="Times New Roman"/>
          <w:lang w:eastAsia="pt-BR"/>
        </w:rPr>
        <w:t xml:space="preserve"> Patrícia Izar. </w:t>
      </w:r>
      <w:r w:rsidRPr="00F9390A">
        <w:rPr>
          <w:rFonts w:ascii="Book Antiqua" w:eastAsia="Times New Roman" w:hAnsi="Book Antiqua" w:cs="Times New Roman"/>
          <w:lang w:val="en-US" w:eastAsia="pt-BR"/>
        </w:rPr>
        <w:t xml:space="preserve">“Fruit and Seed Exploitation by Small Rodents of the Brazilian Atlantic Forest.” </w:t>
      </w:r>
      <w:r w:rsidRPr="00F9390A">
        <w:rPr>
          <w:rFonts w:ascii="Book Antiqua" w:eastAsia="Times New Roman" w:hAnsi="Book Antiqua" w:cs="Times New Roman"/>
          <w:i/>
          <w:iCs/>
          <w:lang w:val="en-US" w:eastAsia="pt-BR"/>
        </w:rPr>
        <w:t>Mammalia</w:t>
      </w:r>
      <w:r w:rsidRPr="00F9390A">
        <w:rPr>
          <w:rFonts w:ascii="Book Antiqua" w:eastAsia="Times New Roman" w:hAnsi="Book Antiqua" w:cs="Times New Roman"/>
          <w:lang w:val="en-US" w:eastAsia="pt-BR"/>
        </w:rPr>
        <w:t xml:space="preserve"> 67 (January 1, 2003). https://doi.org/10.1515/mamm-2003-0407.</w:t>
      </w:r>
    </w:p>
    <w:p w14:paraId="43DB7E9D" w14:textId="52644868" w:rsidR="00BA6241" w:rsidRDefault="00F9390A" w:rsidP="001208B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Ward, Joe H. Ward. “Hierarchical Grouping to Optimize an Objective Function.” </w:t>
      </w:r>
      <w:r w:rsidRPr="00F9390A">
        <w:rPr>
          <w:rFonts w:ascii="Book Antiqua" w:eastAsia="Times New Roman" w:hAnsi="Book Antiqua" w:cs="Times New Roman"/>
          <w:i/>
          <w:iCs/>
          <w:lang w:val="en-US" w:eastAsia="pt-BR"/>
        </w:rPr>
        <w:t>Journal of the American Statistical Association</w:t>
      </w:r>
      <w:r w:rsidRPr="00F9390A">
        <w:rPr>
          <w:rFonts w:ascii="Book Antiqua" w:eastAsia="Times New Roman" w:hAnsi="Book Antiqua" w:cs="Times New Roman"/>
          <w:lang w:val="en-US" w:eastAsia="pt-BR"/>
        </w:rPr>
        <w:t xml:space="preserve"> 58, no. 301 (March 1, 1963): 236–44. </w:t>
      </w:r>
      <w:r w:rsidR="001208B5" w:rsidRPr="00BA6241">
        <w:rPr>
          <w:rFonts w:ascii="Book Antiqua" w:eastAsia="Times New Roman" w:hAnsi="Book Antiqua" w:cs="Times New Roman"/>
          <w:lang w:val="en-US" w:eastAsia="pt-BR"/>
        </w:rPr>
        <w:t>https://doi.org/10.1080/01621459.1963.10500845</w:t>
      </w:r>
      <w:r w:rsidRPr="00F9390A">
        <w:rPr>
          <w:rFonts w:ascii="Book Antiqua" w:eastAsia="Times New Roman" w:hAnsi="Book Antiqua" w:cs="Times New Roman"/>
          <w:lang w:val="en-US" w:eastAsia="pt-BR"/>
        </w:rPr>
        <w:t>.</w:t>
      </w:r>
    </w:p>
    <w:p w14:paraId="30AC9376" w14:textId="4A8DFACE" w:rsidR="001208B5" w:rsidRPr="00F9390A" w:rsidRDefault="001208B5" w:rsidP="001208B5">
      <w:pPr>
        <w:ind w:hanging="240"/>
        <w:rPr>
          <w:rFonts w:ascii="Book Antiqua" w:eastAsia="Times New Roman" w:hAnsi="Book Antiqua" w:cs="Times New Roman"/>
          <w:lang w:val="en-US" w:eastAsia="pt-BR"/>
        </w:rPr>
      </w:pPr>
      <w:r>
        <w:rPr>
          <w:rFonts w:ascii="Book Antiqua" w:eastAsia="Times New Roman" w:hAnsi="Book Antiqua" w:cs="Times New Roman"/>
          <w:lang w:val="en-US" w:eastAsia="pt-BR"/>
        </w:rPr>
        <w:t xml:space="preserve">Wechsler, </w:t>
      </w:r>
      <w:proofErr w:type="gramStart"/>
      <w:r>
        <w:rPr>
          <w:rFonts w:ascii="Book Antiqua" w:eastAsia="Times New Roman" w:hAnsi="Book Antiqua" w:cs="Times New Roman"/>
          <w:lang w:val="en-US" w:eastAsia="pt-BR"/>
        </w:rPr>
        <w:t>Daniel</w:t>
      </w:r>
      <w:proofErr w:type="gramEnd"/>
      <w:r>
        <w:rPr>
          <w:rFonts w:ascii="Book Antiqua" w:eastAsia="Times New Roman" w:hAnsi="Book Antiqua" w:cs="Times New Roman"/>
          <w:lang w:val="en-US" w:eastAsia="pt-BR"/>
        </w:rPr>
        <w:t xml:space="preserve"> and Jordi </w:t>
      </w:r>
      <w:proofErr w:type="spellStart"/>
      <w:r>
        <w:rPr>
          <w:rFonts w:ascii="Book Antiqua" w:eastAsia="Times New Roman" w:hAnsi="Book Antiqua" w:cs="Times New Roman"/>
          <w:lang w:val="en-US" w:eastAsia="pt-BR"/>
        </w:rPr>
        <w:t>Bascompte</w:t>
      </w:r>
      <w:proofErr w:type="spellEnd"/>
      <w:r>
        <w:rPr>
          <w:rFonts w:ascii="Book Antiqua" w:eastAsia="Times New Roman" w:hAnsi="Book Antiqua" w:cs="Times New Roman"/>
          <w:lang w:val="en-US" w:eastAsia="pt-BR"/>
        </w:rPr>
        <w:t xml:space="preserve">. “Cheating in mutualisms promote diversity and complexity”. </w:t>
      </w:r>
      <w:r w:rsidRPr="001208B5">
        <w:rPr>
          <w:rFonts w:ascii="Book Antiqua" w:eastAsia="Times New Roman" w:hAnsi="Book Antiqua" w:cs="Times New Roman"/>
          <w:i/>
          <w:iCs/>
          <w:lang w:val="en-US" w:eastAsia="pt-BR"/>
        </w:rPr>
        <w:t>The American Naturalist</w:t>
      </w:r>
      <w:r>
        <w:rPr>
          <w:rFonts w:ascii="Book Antiqua" w:eastAsia="Times New Roman" w:hAnsi="Book Antiqua" w:cs="Times New Roman"/>
          <w:lang w:val="en-US" w:eastAsia="pt-BR"/>
        </w:rPr>
        <w:t xml:space="preserve"> (2021).</w:t>
      </w:r>
      <w:r w:rsidRPr="001208B5">
        <w:rPr>
          <w:rFonts w:ascii="Book Antiqua" w:eastAsia="Times New Roman" w:hAnsi="Book Antiqua" w:cs="Times New Roman"/>
          <w:i/>
          <w:iCs/>
          <w:lang w:val="en-US" w:eastAsia="pt-BR"/>
        </w:rPr>
        <w:t xml:space="preserve"> In press</w:t>
      </w:r>
      <w:r>
        <w:rPr>
          <w:rFonts w:ascii="Book Antiqua" w:eastAsia="Times New Roman" w:hAnsi="Book Antiqua" w:cs="Times New Roman"/>
          <w:lang w:val="en-US" w:eastAsia="pt-BR"/>
        </w:rPr>
        <w:t>.</w:t>
      </w:r>
    </w:p>
    <w:p w14:paraId="073376EF"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Wilson, Joseph S., Kevin A. Williams, Matthew L. </w:t>
      </w:r>
      <w:proofErr w:type="spellStart"/>
      <w:r w:rsidRPr="00F9390A">
        <w:rPr>
          <w:rFonts w:ascii="Book Antiqua" w:eastAsia="Times New Roman" w:hAnsi="Book Antiqua" w:cs="Times New Roman"/>
          <w:lang w:val="en-US" w:eastAsia="pt-BR"/>
        </w:rPr>
        <w:t>Forister</w:t>
      </w:r>
      <w:proofErr w:type="spellEnd"/>
      <w:r w:rsidRPr="00F9390A">
        <w:rPr>
          <w:rFonts w:ascii="Book Antiqua" w:eastAsia="Times New Roman" w:hAnsi="Book Antiqua" w:cs="Times New Roman"/>
          <w:lang w:val="en-US" w:eastAsia="pt-BR"/>
        </w:rPr>
        <w:t xml:space="preserve">, Carol D. von </w:t>
      </w:r>
      <w:proofErr w:type="spellStart"/>
      <w:r w:rsidRPr="00F9390A">
        <w:rPr>
          <w:rFonts w:ascii="Book Antiqua" w:eastAsia="Times New Roman" w:hAnsi="Book Antiqua" w:cs="Times New Roman"/>
          <w:lang w:val="en-US" w:eastAsia="pt-BR"/>
        </w:rPr>
        <w:t>Dohlen</w:t>
      </w:r>
      <w:proofErr w:type="spellEnd"/>
      <w:r w:rsidRPr="00F9390A">
        <w:rPr>
          <w:rFonts w:ascii="Book Antiqua" w:eastAsia="Times New Roman" w:hAnsi="Book Antiqua" w:cs="Times New Roman"/>
          <w:lang w:val="en-US" w:eastAsia="pt-BR"/>
        </w:rPr>
        <w:t xml:space="preserve">, and James P. Pitts. “Repeated Evolution in Overlapping Mimicry Rings among North American Velvet Ants.” </w:t>
      </w:r>
      <w:r w:rsidRPr="00F9390A">
        <w:rPr>
          <w:rFonts w:ascii="Book Antiqua" w:eastAsia="Times New Roman" w:hAnsi="Book Antiqua" w:cs="Times New Roman"/>
          <w:i/>
          <w:iCs/>
          <w:lang w:val="en-US" w:eastAsia="pt-BR"/>
        </w:rPr>
        <w:t>Nature Communications</w:t>
      </w:r>
      <w:r w:rsidRPr="00F9390A">
        <w:rPr>
          <w:rFonts w:ascii="Book Antiqua" w:eastAsia="Times New Roman" w:hAnsi="Book Antiqua" w:cs="Times New Roman"/>
          <w:lang w:val="en-US" w:eastAsia="pt-BR"/>
        </w:rPr>
        <w:t xml:space="preserve"> 3, no. 1 (2012): 1272. https://doi.org/10.1038/ncomms2275.</w:t>
      </w:r>
    </w:p>
    <w:p w14:paraId="5C6675C8" w14:textId="77777777" w:rsidR="00F9390A" w:rsidRPr="00F9390A" w:rsidRDefault="00F9390A" w:rsidP="00C93735">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Wilson, W. G., W. F. Morris, and J. L. Bronstein. “Coexistence of Mutualists and Exploiters on Spatial Landscapes.” </w:t>
      </w:r>
      <w:r w:rsidRPr="00F9390A">
        <w:rPr>
          <w:rFonts w:ascii="Book Antiqua" w:eastAsia="Times New Roman" w:hAnsi="Book Antiqua" w:cs="Times New Roman"/>
          <w:i/>
          <w:iCs/>
          <w:lang w:val="en-US" w:eastAsia="pt-BR"/>
        </w:rPr>
        <w:t>Ecological Monographs</w:t>
      </w:r>
      <w:r w:rsidRPr="00F9390A">
        <w:rPr>
          <w:rFonts w:ascii="Book Antiqua" w:eastAsia="Times New Roman" w:hAnsi="Book Antiqua" w:cs="Times New Roman"/>
          <w:lang w:val="en-US" w:eastAsia="pt-BR"/>
        </w:rPr>
        <w:t xml:space="preserve"> 73, no. 3 (2003): 397–413. https://doi.org/10.1890/02-0297.</w:t>
      </w:r>
    </w:p>
    <w:p w14:paraId="6BA89892" w14:textId="32D0680A" w:rsidR="00F9390A" w:rsidRDefault="00F9390A" w:rsidP="00105932">
      <w:pPr>
        <w:ind w:hanging="240"/>
        <w:rPr>
          <w:rFonts w:ascii="Book Antiqua" w:eastAsia="Times New Roman" w:hAnsi="Book Antiqua" w:cs="Times New Roman"/>
          <w:lang w:val="en-US" w:eastAsia="pt-BR"/>
        </w:rPr>
      </w:pPr>
      <w:r w:rsidRPr="00F9390A">
        <w:rPr>
          <w:rFonts w:ascii="Book Antiqua" w:eastAsia="Times New Roman" w:hAnsi="Book Antiqua" w:cs="Times New Roman"/>
          <w:lang w:val="en-US" w:eastAsia="pt-BR"/>
        </w:rPr>
        <w:t xml:space="preserve">Zhang, Feng, </w:t>
      </w:r>
      <w:proofErr w:type="spellStart"/>
      <w:r w:rsidRPr="00F9390A">
        <w:rPr>
          <w:rFonts w:ascii="Book Antiqua" w:eastAsia="Times New Roman" w:hAnsi="Book Antiqua" w:cs="Times New Roman"/>
          <w:lang w:val="en-US" w:eastAsia="pt-BR"/>
        </w:rPr>
        <w:t>Cang</w:t>
      </w:r>
      <w:proofErr w:type="spellEnd"/>
      <w:r w:rsidRPr="00F9390A">
        <w:rPr>
          <w:rFonts w:ascii="Book Antiqua" w:eastAsia="Times New Roman" w:hAnsi="Book Antiqua" w:cs="Times New Roman"/>
          <w:lang w:val="en-US" w:eastAsia="pt-BR"/>
        </w:rPr>
        <w:t xml:space="preserve"> Hui, and Anton </w:t>
      </w:r>
      <w:proofErr w:type="spellStart"/>
      <w:r w:rsidRPr="00F9390A">
        <w:rPr>
          <w:rFonts w:ascii="Book Antiqua" w:eastAsia="Times New Roman" w:hAnsi="Book Antiqua" w:cs="Times New Roman"/>
          <w:lang w:val="en-US" w:eastAsia="pt-BR"/>
        </w:rPr>
        <w:t>Pauw</w:t>
      </w:r>
      <w:proofErr w:type="spellEnd"/>
      <w:r w:rsidRPr="00F9390A">
        <w:rPr>
          <w:rFonts w:ascii="Book Antiqua" w:eastAsia="Times New Roman" w:hAnsi="Book Antiqua" w:cs="Times New Roman"/>
          <w:lang w:val="en-US" w:eastAsia="pt-BR"/>
        </w:rPr>
        <w:t xml:space="preserve">. “Adaptive Divergence in Darwin’s Race: How Coevolution Can Generate Trait Diversity in a Pollination System.” </w:t>
      </w:r>
      <w:r w:rsidRPr="00F9390A">
        <w:rPr>
          <w:rFonts w:ascii="Book Antiqua" w:eastAsia="Times New Roman" w:hAnsi="Book Antiqua" w:cs="Times New Roman"/>
          <w:i/>
          <w:iCs/>
          <w:lang w:val="en-US" w:eastAsia="pt-BR"/>
        </w:rPr>
        <w:t>Evolution; International Journal of Organic Evolution</w:t>
      </w:r>
      <w:r w:rsidRPr="00F9390A">
        <w:rPr>
          <w:rFonts w:ascii="Book Antiqua" w:eastAsia="Times New Roman" w:hAnsi="Book Antiqua" w:cs="Times New Roman"/>
          <w:lang w:val="en-US" w:eastAsia="pt-BR"/>
        </w:rPr>
        <w:t xml:space="preserve"> 67, no. 2 (February 2013): 548–60. </w:t>
      </w:r>
      <w:r w:rsidR="00270574">
        <w:fldChar w:fldCharType="begin"/>
      </w:r>
      <w:r w:rsidR="00270574" w:rsidRPr="00C507A1">
        <w:rPr>
          <w:lang w:val="en-US"/>
          <w:rPrChange w:id="107" w:author="User15551" w:date="2021-12-16T08:49:00Z">
            <w:rPr/>
          </w:rPrChange>
        </w:rPr>
        <w:instrText xml:space="preserve"> HYPERLINK "https://doi.org/10.1111/j.1558-5646.2012.01796.x" </w:instrText>
      </w:r>
      <w:r w:rsidR="00270574">
        <w:fldChar w:fldCharType="separate"/>
      </w:r>
      <w:r w:rsidR="00105932" w:rsidRPr="005B7876">
        <w:rPr>
          <w:rStyle w:val="Hyperlink"/>
          <w:rFonts w:ascii="Book Antiqua" w:eastAsia="Times New Roman" w:hAnsi="Book Antiqua" w:cs="Times New Roman"/>
          <w:lang w:val="en-US" w:eastAsia="pt-BR"/>
        </w:rPr>
        <w:t>https://doi.org/10.1111/j.1558-5646.2012.01796.x</w:t>
      </w:r>
      <w:r w:rsidR="00270574">
        <w:rPr>
          <w:rStyle w:val="Hyperlink"/>
          <w:rFonts w:ascii="Book Antiqua" w:eastAsia="Times New Roman" w:hAnsi="Book Antiqua" w:cs="Times New Roman"/>
          <w:lang w:val="en-US" w:eastAsia="pt-BR"/>
        </w:rPr>
        <w:fldChar w:fldCharType="end"/>
      </w:r>
      <w:r w:rsidRPr="00F9390A">
        <w:rPr>
          <w:rFonts w:ascii="Book Antiqua" w:eastAsia="Times New Roman" w:hAnsi="Book Antiqua" w:cs="Times New Roman"/>
          <w:lang w:val="en-US" w:eastAsia="pt-BR"/>
        </w:rPr>
        <w:t>.</w:t>
      </w:r>
    </w:p>
    <w:p w14:paraId="79C34F6D" w14:textId="77777777" w:rsidR="00105932" w:rsidRPr="00105932" w:rsidRDefault="00105932" w:rsidP="00105932">
      <w:pPr>
        <w:ind w:hanging="240"/>
        <w:rPr>
          <w:rFonts w:ascii="Book Antiqua" w:eastAsia="Times New Roman" w:hAnsi="Book Antiqua" w:cs="Times New Roman"/>
          <w:lang w:val="en-US" w:eastAsia="pt-BR"/>
        </w:rPr>
      </w:pPr>
    </w:p>
    <w:p w14:paraId="432A171E" w14:textId="6339579D" w:rsidR="007F316B" w:rsidRPr="007F316B" w:rsidRDefault="007F316B" w:rsidP="00AC0FCA">
      <w:pPr>
        <w:spacing w:line="480" w:lineRule="auto"/>
        <w:rPr>
          <w:rFonts w:ascii="Book Antiqua" w:hAnsi="Book Antiqua" w:cs="Times New Roman"/>
          <w:b/>
          <w:bCs/>
          <w:lang w:val="en-US"/>
        </w:rPr>
      </w:pPr>
      <w:r w:rsidRPr="007F316B">
        <w:rPr>
          <w:rFonts w:ascii="Book Antiqua" w:hAnsi="Book Antiqua" w:cs="Times New Roman"/>
          <w:b/>
          <w:bCs/>
          <w:lang w:val="en-US"/>
        </w:rPr>
        <w:t>Figures and Tables</w:t>
      </w:r>
    </w:p>
    <w:p w14:paraId="2C1F3CD4" w14:textId="62D0ACBD" w:rsidR="00232952" w:rsidRPr="00AC0FCA" w:rsidRDefault="00232952" w:rsidP="00AC0FCA">
      <w:pPr>
        <w:spacing w:line="480" w:lineRule="auto"/>
        <w:rPr>
          <w:rFonts w:ascii="Book Antiqua" w:eastAsia="Times New Roman" w:hAnsi="Book Antiqua" w:cs="Times New Roman"/>
        </w:rPr>
      </w:pPr>
      <w:r w:rsidRPr="00AC0FCA">
        <w:rPr>
          <w:rFonts w:ascii="Book Antiqua" w:eastAsia="Times New Roman" w:hAnsi="Book Antiqua" w:cs="Times New Roman"/>
          <w:noProof/>
          <w:lang w:val="en-US"/>
        </w:rPr>
        <w:lastRenderedPageBreak/>
        <w:drawing>
          <wp:inline distT="0" distB="0" distL="0" distR="0" wp14:anchorId="7A7FC51E" wp14:editId="43AF338F">
            <wp:extent cx="5270500" cy="764603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gura_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7646035"/>
                    </a:xfrm>
                    <a:prstGeom prst="rect">
                      <a:avLst/>
                    </a:prstGeom>
                  </pic:spPr>
                </pic:pic>
              </a:graphicData>
            </a:graphic>
          </wp:inline>
        </w:drawing>
      </w:r>
    </w:p>
    <w:p w14:paraId="3AB17DC5" w14:textId="6DED130E" w:rsidR="003027AF" w:rsidRDefault="00232952" w:rsidP="003027AF">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bCs/>
          <w:color w:val="000000"/>
          <w:shd w:val="clear" w:color="auto" w:fill="FFFFFF"/>
          <w:lang w:val="en-US"/>
        </w:rPr>
        <w:t>Figure 1:</w:t>
      </w:r>
      <w:r w:rsidRPr="00AC0FCA">
        <w:rPr>
          <w:rFonts w:ascii="Book Antiqua" w:eastAsia="Times New Roman" w:hAnsi="Book Antiqua" w:cs="Times New Roman"/>
          <w:color w:val="000000"/>
          <w:shd w:val="clear" w:color="auto" w:fill="FFFFFF"/>
          <w:lang w:val="en-US"/>
        </w:rPr>
        <w:t xml:space="preserve"> Interplay between mutualism and cheating interactions may drive the coevolutionary process in mutualistic networks. (a) Using a binary matrix of interactions, we define two types of interactions: mutualism, as a double </w:t>
      </w:r>
      <w:r w:rsidRPr="00AC0FCA">
        <w:rPr>
          <w:rFonts w:ascii="Book Antiqua" w:eastAsia="Times New Roman" w:hAnsi="Book Antiqua" w:cs="Times New Roman"/>
          <w:color w:val="000000"/>
          <w:shd w:val="clear" w:color="auto" w:fill="FFFFFF"/>
          <w:lang w:val="en-US"/>
        </w:rPr>
        <w:lastRenderedPageBreak/>
        <w:t xml:space="preserve">positive effect between partner species, and cheating, as a positive effect for the cheater and a negative effect for the victim species. The positive or negative effect occurs from the species in columns to the species in rows (respectively, </w:t>
      </w:r>
      <w:proofErr w:type="spellStart"/>
      <w:r w:rsidRPr="00AC0FCA">
        <w:rPr>
          <w:rFonts w:ascii="Book Antiqua" w:eastAsia="Times New Roman" w:hAnsi="Book Antiqua" w:cs="Times New Roman"/>
          <w:i/>
          <w:iCs/>
          <w:color w:val="000000"/>
          <w:shd w:val="clear" w:color="auto" w:fill="FFFFFF"/>
          <w:lang w:val="en-US"/>
        </w:rPr>
        <w:t>i</w:t>
      </w:r>
      <w:proofErr w:type="spellEnd"/>
      <w:r w:rsidRPr="00AC0FCA">
        <w:rPr>
          <w:rFonts w:ascii="Book Antiqua" w:eastAsia="Times New Roman" w:hAnsi="Book Antiqua" w:cs="Times New Roman"/>
          <w:color w:val="000000"/>
          <w:shd w:val="clear" w:color="auto" w:fill="FFFFFF"/>
          <w:lang w:val="en-US"/>
        </w:rPr>
        <w:t xml:space="preserve"> and </w:t>
      </w:r>
      <w:r w:rsidRPr="00AC0FCA">
        <w:rPr>
          <w:rFonts w:ascii="Book Antiqua" w:eastAsia="Times New Roman" w:hAnsi="Book Antiqua" w:cs="Times New Roman"/>
          <w:i/>
          <w:iCs/>
          <w:color w:val="000000"/>
          <w:shd w:val="clear" w:color="auto" w:fill="FFFFFF"/>
          <w:lang w:val="en-US"/>
        </w:rPr>
        <w:t>j</w:t>
      </w:r>
      <w:r w:rsidRPr="00AC0FCA">
        <w:rPr>
          <w:rFonts w:ascii="Book Antiqua" w:eastAsia="Times New Roman" w:hAnsi="Book Antiqua" w:cs="Times New Roman"/>
          <w:color w:val="000000"/>
          <w:shd w:val="clear" w:color="auto" w:fill="FFFFFF"/>
          <w:lang w:val="en-US"/>
        </w:rPr>
        <w:t>) and the effects that define those interactions are the elements of the matrix (</w:t>
      </w:r>
      <w:r w:rsidRPr="00AC0FCA">
        <w:rPr>
          <w:rFonts w:ascii="Book Antiqua" w:eastAsia="Times New Roman" w:hAnsi="Book Antiqua" w:cs="Times New Roman"/>
          <w:i/>
          <w:iCs/>
          <w:color w:val="000000"/>
          <w:shd w:val="clear" w:color="auto" w:fill="FFFFFF"/>
          <w:lang w:val="en-US"/>
        </w:rPr>
        <w:t>1</w:t>
      </w:r>
      <w:r w:rsidRPr="00AC0FCA">
        <w:rPr>
          <w:rFonts w:ascii="Book Antiqua" w:eastAsia="Times New Roman" w:hAnsi="Book Antiqua" w:cs="Times New Roman"/>
          <w:color w:val="000000"/>
          <w:shd w:val="clear" w:color="auto" w:fill="FFFFFF"/>
          <w:lang w:val="en-US"/>
        </w:rPr>
        <w:t xml:space="preserve"> or -</w:t>
      </w:r>
      <w:r w:rsidRPr="00AC0FCA">
        <w:rPr>
          <w:rFonts w:ascii="Book Antiqua" w:eastAsia="Times New Roman" w:hAnsi="Book Antiqua" w:cs="Times New Roman"/>
          <w:i/>
          <w:iCs/>
          <w:color w:val="000000"/>
          <w:shd w:val="clear" w:color="auto" w:fill="FFFFFF"/>
          <w:lang w:val="en-US"/>
        </w:rPr>
        <w:t>1</w:t>
      </w:r>
      <w:r w:rsidRPr="00AC0FCA">
        <w:rPr>
          <w:rFonts w:ascii="Book Antiqua" w:eastAsia="Times New Roman" w:hAnsi="Book Antiqua" w:cs="Times New Roman"/>
          <w:color w:val="000000"/>
          <w:shd w:val="clear" w:color="auto" w:fill="FFFFFF"/>
          <w:lang w:val="en-US"/>
        </w:rPr>
        <w:t xml:space="preserve">). Then, we simulate how the species mean trait value </w:t>
      </w:r>
      <w:r w:rsidRPr="00AC0FCA">
        <w:rPr>
          <w:rFonts w:ascii="Book Antiqua" w:eastAsia="Times New Roman" w:hAnsi="Book Antiqua" w:cs="Times New Roman"/>
          <w:i/>
          <w:iCs/>
          <w:color w:val="000000"/>
          <w:shd w:val="clear" w:color="auto" w:fill="FFFFFF"/>
          <w:lang w:val="en-US"/>
        </w:rPr>
        <w:t>Z</w:t>
      </w:r>
      <w:r w:rsidRPr="00AC0FCA">
        <w:rPr>
          <w:rFonts w:ascii="Book Antiqua" w:eastAsia="Times New Roman" w:hAnsi="Book Antiqua" w:cs="Times New Roman"/>
          <w:color w:val="000000"/>
          <w:shd w:val="clear" w:color="auto" w:fill="FFFFFF"/>
          <w:lang w:val="en-US"/>
        </w:rPr>
        <w:t xml:space="preserve"> changes in time due to coevolution, as shown in the central plot. (b) We show our expectations for trait matching considering </w:t>
      </w:r>
      <w:proofErr w:type="spellStart"/>
      <w:r w:rsidRPr="00AC0FCA">
        <w:rPr>
          <w:rFonts w:ascii="Book Antiqua" w:eastAsia="Times New Roman" w:hAnsi="Book Antiqua" w:cs="Times New Roman"/>
          <w:color w:val="000000"/>
          <w:shd w:val="clear" w:color="auto" w:fill="FFFFFF"/>
          <w:lang w:val="en-US"/>
        </w:rPr>
        <w:t>i</w:t>
      </w:r>
      <w:proofErr w:type="spellEnd"/>
      <w:r w:rsidRPr="00AC0FCA">
        <w:rPr>
          <w:rFonts w:ascii="Book Antiqua" w:eastAsia="Times New Roman" w:hAnsi="Book Antiqua" w:cs="Times New Roman"/>
          <w:color w:val="000000"/>
          <w:shd w:val="clear" w:color="auto" w:fill="FFFFFF"/>
          <w:lang w:val="en-US"/>
        </w:rPr>
        <w:t>)</w:t>
      </w:r>
      <w:r w:rsidRPr="00AC0FCA">
        <w:rPr>
          <w:rFonts w:ascii="Book Antiqua" w:eastAsia="Times New Roman" w:hAnsi="Book Antiqua" w:cs="Times New Roman"/>
          <w:i/>
          <w:iCs/>
          <w:color w:val="000000"/>
          <w:shd w:val="clear" w:color="auto" w:fill="FFFFFF"/>
          <w:lang w:val="en-US"/>
        </w:rPr>
        <w:t xml:space="preserve"> </w:t>
      </w:r>
      <w:r w:rsidRPr="00AC0FCA">
        <w:rPr>
          <w:rFonts w:ascii="Book Antiqua" w:eastAsia="Times New Roman" w:hAnsi="Book Antiqua" w:cs="Times New Roman"/>
          <w:color w:val="000000"/>
          <w:shd w:val="clear" w:color="auto" w:fill="FFFFFF"/>
          <w:lang w:val="en-US"/>
        </w:rPr>
        <w:t>the frequency of cheating interactions, ii) species role, and iii) network structure and test these predictions with numerical simulations using a trait-based coevolution model and empirical mutualistic matri</w:t>
      </w:r>
      <w:r w:rsidR="001B46FD">
        <w:rPr>
          <w:rFonts w:ascii="Book Antiqua" w:eastAsia="Times New Roman" w:hAnsi="Book Antiqua" w:cs="Times New Roman"/>
          <w:color w:val="000000"/>
          <w:shd w:val="clear" w:color="auto" w:fill="FFFFFF"/>
          <w:lang w:val="en-US"/>
        </w:rPr>
        <w:t>ces</w:t>
      </w:r>
      <w:r w:rsidRPr="00AC0FCA">
        <w:rPr>
          <w:rFonts w:ascii="Book Antiqua" w:eastAsia="Times New Roman" w:hAnsi="Book Antiqua" w:cs="Times New Roman"/>
          <w:color w:val="000000"/>
          <w:shd w:val="clear" w:color="auto" w:fill="FFFFFF"/>
          <w:lang w:val="en-US"/>
        </w:rPr>
        <w:t xml:space="preserve"> of interactions</w:t>
      </w:r>
      <w:r w:rsidR="003027AF">
        <w:rPr>
          <w:rFonts w:ascii="Book Antiqua" w:eastAsia="Times New Roman" w:hAnsi="Book Antiqua" w:cs="Times New Roman"/>
          <w:color w:val="000000"/>
          <w:shd w:val="clear" w:color="auto" w:fill="FFFFFF"/>
          <w:lang w:val="en-US"/>
        </w:rPr>
        <w:t>.</w:t>
      </w:r>
    </w:p>
    <w:p w14:paraId="73AE119C" w14:textId="11D886A1" w:rsidR="00232952" w:rsidRPr="003027AF" w:rsidRDefault="00232952" w:rsidP="003027AF">
      <w:pPr>
        <w:spacing w:line="480" w:lineRule="auto"/>
        <w:rPr>
          <w:rFonts w:ascii="Book Antiqua" w:eastAsia="Times New Roman" w:hAnsi="Book Antiqua" w:cs="Times New Roman"/>
          <w:lang w:val="en-US"/>
        </w:rPr>
      </w:pPr>
      <w:r w:rsidRPr="00AC0FCA">
        <w:rPr>
          <w:rFonts w:ascii="Book Antiqua" w:eastAsia="Times New Roman" w:hAnsi="Book Antiqua" w:cs="Times New Roman"/>
          <w:b/>
          <w:bCs/>
          <w:noProof/>
          <w:color w:val="000000"/>
          <w:shd w:val="clear" w:color="auto" w:fill="FFFFFF"/>
          <w:lang w:val="en-US"/>
        </w:rPr>
        <w:lastRenderedPageBreak/>
        <w:drawing>
          <wp:inline distT="0" distB="0" distL="0" distR="0" wp14:anchorId="0EA937C0" wp14:editId="69FAB8C8">
            <wp:extent cx="5270500" cy="6272530"/>
            <wp:effectExtent l="0" t="0" r="1270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gura_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6272530"/>
                    </a:xfrm>
                    <a:prstGeom prst="rect">
                      <a:avLst/>
                    </a:prstGeom>
                  </pic:spPr>
                </pic:pic>
              </a:graphicData>
            </a:graphic>
          </wp:inline>
        </w:drawing>
      </w:r>
    </w:p>
    <w:p w14:paraId="1115280C" w14:textId="29D59BC3" w:rsidR="00232952" w:rsidRPr="003027AF" w:rsidRDefault="00232952" w:rsidP="003027AF">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bCs/>
          <w:color w:val="000000"/>
          <w:shd w:val="clear" w:color="auto" w:fill="FFFFFF"/>
          <w:lang w:val="en-US"/>
        </w:rPr>
        <w:t xml:space="preserve">Figure 2. </w:t>
      </w:r>
      <w:r w:rsidRPr="00AC0FCA">
        <w:rPr>
          <w:rFonts w:ascii="Book Antiqua" w:eastAsia="Times New Roman" w:hAnsi="Book Antiqua" w:cs="Times New Roman"/>
          <w:color w:val="000000"/>
          <w:shd w:val="clear" w:color="auto" w:fill="FFFFFF"/>
          <w:lang w:val="en-US"/>
        </w:rPr>
        <w:t xml:space="preserve">How do different frequencies of cheating interactions </w:t>
      </w:r>
      <w:r w:rsidR="00AF5A61" w:rsidRPr="00AC0FCA">
        <w:rPr>
          <w:rFonts w:ascii="Book Antiqua" w:eastAsia="Times New Roman" w:hAnsi="Book Antiqua" w:cs="Times New Roman"/>
          <w:color w:val="000000"/>
          <w:shd w:val="clear" w:color="auto" w:fill="FFFFFF"/>
          <w:lang w:val="en-US"/>
        </w:rPr>
        <w:t>affect coevolutionary</w:t>
      </w:r>
      <w:r w:rsidRPr="00AC0FCA">
        <w:rPr>
          <w:rFonts w:ascii="Book Antiqua" w:eastAsia="Times New Roman" w:hAnsi="Book Antiqua" w:cs="Times New Roman"/>
          <w:color w:val="000000"/>
          <w:shd w:val="clear" w:color="auto" w:fill="FFFFFF"/>
          <w:lang w:val="en-US"/>
        </w:rPr>
        <w:t xml:space="preserve"> dynamics? Each point in the plot is the average values depicting the D and the number of species trait clusters in different frequencies of cheating interactions (</w:t>
      </w:r>
      <w:r w:rsidRPr="00AC0FCA">
        <w:rPr>
          <w:rFonts w:ascii="Book Antiqua" w:eastAsia="Times New Roman" w:hAnsi="Book Antiqua" w:cs="Times New Roman"/>
          <w:i/>
          <w:iCs/>
          <w:color w:val="000000"/>
          <w:shd w:val="clear" w:color="auto" w:fill="FFFFFF"/>
          <w:lang w:val="en-US"/>
        </w:rPr>
        <w:t>p</w:t>
      </w:r>
      <w:r w:rsidRPr="00AC0FCA">
        <w:rPr>
          <w:rFonts w:ascii="Book Antiqua" w:eastAsia="Times New Roman" w:hAnsi="Book Antiqua" w:cs="Times New Roman"/>
          <w:color w:val="000000"/>
          <w:shd w:val="clear" w:color="auto" w:fill="FFFFFF"/>
          <w:lang w:val="en-US"/>
        </w:rPr>
        <w:t xml:space="preserve">). Each error bar is the 0.05 and 0.95 quantile from our simulation results. Ant-myrmecophyte interactions are represented by the green plots, pollination by orange plots and seed dispersal interactions are represented by purple plots. Each histogram illustrates the </w:t>
      </w:r>
      <w:r w:rsidRPr="00AC0FCA">
        <w:rPr>
          <w:rFonts w:ascii="Book Antiqua" w:eastAsia="Times New Roman" w:hAnsi="Book Antiqua" w:cs="Times New Roman"/>
          <w:color w:val="000000"/>
          <w:shd w:val="clear" w:color="auto" w:fill="FFFFFF"/>
          <w:lang w:val="en-US"/>
        </w:rPr>
        <w:lastRenderedPageBreak/>
        <w:t>distribution of trait values in one simulation with a given frequency of cheating interactions (</w:t>
      </w:r>
      <w:r w:rsidRPr="00AC0FCA">
        <w:rPr>
          <w:rFonts w:ascii="Book Antiqua" w:eastAsia="Times New Roman" w:hAnsi="Book Antiqua" w:cs="Times New Roman"/>
          <w:i/>
          <w:iCs/>
          <w:color w:val="000000"/>
          <w:shd w:val="clear" w:color="auto" w:fill="FFFFFF"/>
          <w:lang w:val="en-US"/>
        </w:rPr>
        <w:t>p</w:t>
      </w:r>
      <w:r w:rsidRPr="00AC0FCA">
        <w:rPr>
          <w:rFonts w:ascii="Book Antiqua" w:eastAsia="Times New Roman" w:hAnsi="Book Antiqua" w:cs="Times New Roman"/>
          <w:color w:val="000000"/>
          <w:shd w:val="clear" w:color="auto" w:fill="FFFFFF"/>
          <w:lang w:val="en-US"/>
        </w:rPr>
        <w:t>)</w:t>
      </w:r>
      <w:r w:rsidR="00171F44">
        <w:rPr>
          <w:rFonts w:ascii="Book Antiqua" w:eastAsia="Times New Roman" w:hAnsi="Book Antiqua" w:cs="Times New Roman"/>
          <w:color w:val="000000"/>
          <w:shd w:val="clear" w:color="auto" w:fill="FFFFFF"/>
          <w:lang w:val="en-US"/>
        </w:rPr>
        <w:t xml:space="preserve"> where the left histograms </w:t>
      </w:r>
      <w:r w:rsidR="00E600E6">
        <w:rPr>
          <w:rFonts w:ascii="Book Antiqua" w:eastAsia="Times New Roman" w:hAnsi="Book Antiqua" w:cs="Times New Roman"/>
          <w:color w:val="000000"/>
          <w:shd w:val="clear" w:color="auto" w:fill="FFFFFF"/>
          <w:lang w:val="en-US"/>
        </w:rPr>
        <w:t>show</w:t>
      </w:r>
      <w:r w:rsidR="00171F44">
        <w:rPr>
          <w:rFonts w:ascii="Book Antiqua" w:eastAsia="Times New Roman" w:hAnsi="Book Antiqua" w:cs="Times New Roman"/>
          <w:color w:val="000000"/>
          <w:shd w:val="clear" w:color="auto" w:fill="FFFFFF"/>
          <w:lang w:val="en-US"/>
        </w:rPr>
        <w:t xml:space="preserve"> the increased trait </w:t>
      </w:r>
      <w:r w:rsidR="00E600E6">
        <w:rPr>
          <w:rFonts w:ascii="Book Antiqua" w:eastAsia="Times New Roman" w:hAnsi="Book Antiqua" w:cs="Times New Roman"/>
          <w:color w:val="000000"/>
          <w:shd w:val="clear" w:color="auto" w:fill="FFFFFF"/>
          <w:lang w:val="en-US"/>
        </w:rPr>
        <w:t>disparity,</w:t>
      </w:r>
      <w:r w:rsidR="00171F44">
        <w:rPr>
          <w:rFonts w:ascii="Book Antiqua" w:eastAsia="Times New Roman" w:hAnsi="Book Antiqua" w:cs="Times New Roman"/>
          <w:color w:val="000000"/>
          <w:shd w:val="clear" w:color="auto" w:fill="FFFFFF"/>
          <w:lang w:val="en-US"/>
        </w:rPr>
        <w:t xml:space="preserve"> and the right histograms shows the trait group formation</w:t>
      </w:r>
      <w:r w:rsidRPr="00AC0FCA">
        <w:rPr>
          <w:rFonts w:ascii="Book Antiqua" w:eastAsia="Times New Roman" w:hAnsi="Book Antiqua" w:cs="Times New Roman"/>
          <w:color w:val="000000"/>
          <w:shd w:val="clear" w:color="auto" w:fill="FFFFFF"/>
          <w:lang w:val="en-US"/>
        </w:rPr>
        <w:t>.</w:t>
      </w:r>
      <w:r w:rsidRPr="00AC0FCA">
        <w:rPr>
          <w:rFonts w:ascii="Book Antiqua" w:eastAsia="Times New Roman" w:hAnsi="Book Antiqua" w:cs="Times New Roman"/>
          <w:b/>
          <w:bCs/>
          <w:noProof/>
          <w:color w:val="000000"/>
          <w:shd w:val="clear" w:color="auto" w:fill="FFFFFF"/>
          <w:lang w:val="en-US"/>
        </w:rPr>
        <w:drawing>
          <wp:inline distT="0" distB="0" distL="0" distR="0" wp14:anchorId="39AAFA59" wp14:editId="23787A01">
            <wp:extent cx="5270500" cy="377126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gura_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771265"/>
                    </a:xfrm>
                    <a:prstGeom prst="rect">
                      <a:avLst/>
                    </a:prstGeom>
                  </pic:spPr>
                </pic:pic>
              </a:graphicData>
            </a:graphic>
          </wp:inline>
        </w:drawing>
      </w:r>
    </w:p>
    <w:p w14:paraId="638B78BF" w14:textId="77777777" w:rsidR="00232952" w:rsidRPr="00AC0FCA" w:rsidRDefault="00232952" w:rsidP="00AC0FCA">
      <w:pPr>
        <w:spacing w:line="480" w:lineRule="auto"/>
        <w:rPr>
          <w:rFonts w:ascii="Book Antiqua" w:eastAsia="Times New Roman" w:hAnsi="Book Antiqua" w:cs="Times New Roman"/>
          <w:lang w:val="en-US"/>
        </w:rPr>
      </w:pPr>
      <w:r w:rsidRPr="00AC0FCA">
        <w:rPr>
          <w:rFonts w:ascii="Book Antiqua" w:eastAsia="Times New Roman" w:hAnsi="Book Antiqua" w:cs="Times New Roman"/>
          <w:b/>
          <w:bCs/>
          <w:color w:val="000000"/>
          <w:shd w:val="clear" w:color="auto" w:fill="FFFFFF"/>
          <w:lang w:val="en-US"/>
        </w:rPr>
        <w:t>Figure 3.</w:t>
      </w:r>
      <w:r w:rsidRPr="00AC0FCA">
        <w:rPr>
          <w:rFonts w:ascii="Book Antiqua" w:eastAsia="Times New Roman" w:hAnsi="Book Antiqua" w:cs="Times New Roman"/>
          <w:color w:val="000000"/>
          <w:shd w:val="clear" w:color="auto" w:fill="FFFFFF"/>
          <w:lang w:val="en-US"/>
        </w:rPr>
        <w:t xml:space="preserve"> Do exclusive cheater species amplify the effect of cheating interactions on trait evolution? Using the species degree centrality, we estimated the frequency of cheating interactions in the Central scenario and used it as a </w:t>
      </w:r>
      <w:r w:rsidRPr="00AC0FCA">
        <w:rPr>
          <w:rFonts w:ascii="Book Antiqua" w:eastAsia="Times New Roman" w:hAnsi="Book Antiqua" w:cs="Times New Roman"/>
          <w:i/>
          <w:iCs/>
          <w:color w:val="000000"/>
          <w:shd w:val="clear" w:color="auto" w:fill="FFFFFF"/>
          <w:lang w:val="en-US"/>
        </w:rPr>
        <w:t>p</w:t>
      </w:r>
      <w:r w:rsidRPr="00AC0FCA">
        <w:rPr>
          <w:rFonts w:ascii="Book Antiqua" w:eastAsia="Times New Roman" w:hAnsi="Book Antiqua" w:cs="Times New Roman"/>
          <w:color w:val="000000"/>
          <w:shd w:val="clear" w:color="auto" w:fill="FFFFFF"/>
          <w:lang w:val="en-US"/>
        </w:rPr>
        <w:t xml:space="preserve"> in the Random scenario. Theoretical bipartite networks were used to illustrate both scenarios; cheating interactions concentrated in a single central species and randomly distributed in the network. Two points connected with a line are paired comparisons between scenarios parameterized using the same empirical network and the error bars are the 0.05 and 0.95 quantile from our simulation results. Ant-myrmecophyte </w:t>
      </w:r>
      <w:r w:rsidRPr="00AC0FCA">
        <w:rPr>
          <w:rFonts w:ascii="Book Antiqua" w:eastAsia="Times New Roman" w:hAnsi="Book Antiqua" w:cs="Times New Roman"/>
          <w:color w:val="000000"/>
          <w:shd w:val="clear" w:color="auto" w:fill="FFFFFF"/>
          <w:lang w:val="en-US"/>
        </w:rPr>
        <w:lastRenderedPageBreak/>
        <w:t xml:space="preserve">interactions are represented by the green plots, pollination by orange plots and seed dispersal interactions are represented by purple plots. </w:t>
      </w:r>
    </w:p>
    <w:p w14:paraId="1EE6A358" w14:textId="51C0F5CC" w:rsidR="00232952" w:rsidRPr="003027AF" w:rsidRDefault="00232952" w:rsidP="003027AF">
      <w:pPr>
        <w:rPr>
          <w:rFonts w:ascii="Book Antiqua" w:eastAsia="Times New Roman" w:hAnsi="Book Antiqua" w:cs="Times New Roman"/>
          <w:b/>
          <w:bCs/>
          <w:color w:val="000000"/>
          <w:lang w:val="en-US"/>
        </w:rPr>
      </w:pPr>
      <w:r w:rsidRPr="00AC0FCA">
        <w:rPr>
          <w:rFonts w:ascii="Book Antiqua" w:eastAsia="Times New Roman" w:hAnsi="Book Antiqua" w:cs="Times New Roman"/>
          <w:b/>
          <w:bCs/>
          <w:noProof/>
          <w:color w:val="000000"/>
          <w:lang w:val="en-US"/>
        </w:rPr>
        <w:drawing>
          <wp:inline distT="0" distB="0" distL="0" distR="0" wp14:anchorId="41AB659F" wp14:editId="343CC258">
            <wp:extent cx="5270500" cy="346075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gura_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60750"/>
                    </a:xfrm>
                    <a:prstGeom prst="rect">
                      <a:avLst/>
                    </a:prstGeom>
                  </pic:spPr>
                </pic:pic>
              </a:graphicData>
            </a:graphic>
          </wp:inline>
        </w:drawing>
      </w:r>
    </w:p>
    <w:p w14:paraId="1DB17F4F" w14:textId="49E05F00" w:rsidR="00BD4D83" w:rsidRDefault="00232952" w:rsidP="00AC0FCA">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bCs/>
          <w:color w:val="000000"/>
          <w:lang w:val="en-US"/>
        </w:rPr>
        <w:t>Figure 4</w:t>
      </w:r>
      <w:r w:rsidRPr="00AC0FCA">
        <w:rPr>
          <w:rFonts w:ascii="Book Antiqua" w:eastAsia="Times New Roman" w:hAnsi="Book Antiqua" w:cs="Times New Roman"/>
          <w:color w:val="000000"/>
          <w:lang w:val="en-US"/>
        </w:rPr>
        <w:t>.</w:t>
      </w:r>
      <w:r w:rsidRPr="00AC0FCA">
        <w:rPr>
          <w:rFonts w:ascii="Book Antiqua" w:eastAsia="Times New Roman" w:hAnsi="Book Antiqua" w:cs="Times New Roman"/>
          <w:color w:val="000000"/>
          <w:shd w:val="clear" w:color="auto" w:fill="FFFFFF"/>
          <w:lang w:val="en-US"/>
        </w:rPr>
        <w:t xml:space="preserve"> What is the effect of cheating interactions on the structure of mutualistic networks? Each point in the plot is the average values of </w:t>
      </w:r>
      <w:r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 xml:space="preserve">Q and </w:t>
      </w:r>
      <w:r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NODF in different frequencies of cheating interactions (</w:t>
      </w:r>
      <w:r w:rsidRPr="00AC0FCA">
        <w:rPr>
          <w:rFonts w:ascii="Book Antiqua" w:eastAsia="Times New Roman" w:hAnsi="Book Antiqua" w:cs="Times New Roman"/>
          <w:i/>
          <w:iCs/>
          <w:color w:val="000000"/>
          <w:shd w:val="clear" w:color="auto" w:fill="FFFFFF"/>
          <w:lang w:val="en-US"/>
        </w:rPr>
        <w:t>p</w:t>
      </w:r>
      <w:r w:rsidRPr="00AC0FCA">
        <w:rPr>
          <w:rFonts w:ascii="Book Antiqua" w:eastAsia="Times New Roman" w:hAnsi="Book Antiqua" w:cs="Times New Roman"/>
          <w:color w:val="000000"/>
          <w:shd w:val="clear" w:color="auto" w:fill="FFFFFF"/>
          <w:lang w:val="en-US"/>
        </w:rPr>
        <w:t xml:space="preserve">). Each error bar is the 0.05 and 0.95 quantile from our simulation results. The black points are values </w:t>
      </w:r>
      <w:r w:rsidR="002B6B06" w:rsidRPr="00AC0FCA">
        <w:rPr>
          <w:rFonts w:ascii="Book Antiqua" w:eastAsia="Times New Roman" w:hAnsi="Book Antiqua" w:cs="Times New Roman"/>
          <w:color w:val="000000"/>
          <w:shd w:val="clear" w:color="auto" w:fill="FFFFFF"/>
          <w:lang w:val="en-US"/>
        </w:rPr>
        <w:t>of Δ</w:t>
      </w:r>
      <w:r w:rsidRPr="00AC0FCA">
        <w:rPr>
          <w:rFonts w:ascii="Book Antiqua" w:eastAsia="Times New Roman" w:hAnsi="Book Antiqua" w:cs="Times New Roman"/>
          <w:color w:val="000000"/>
          <w:shd w:val="clear" w:color="auto" w:fill="FFFFFF"/>
          <w:lang w:val="en-US"/>
        </w:rPr>
        <w:t xml:space="preserve">Q and </w:t>
      </w:r>
      <w:r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NODF from networks where we removed interactions randomly. Ant-myrmecophyte interactions are represented by the green plots, pollination by orange plots and seed dispersal interactions are represented by purple plots. The matrices above the graphs are examples of binary adjacency matrices to compare the loss of interactions in simulations from different scenarios.</w:t>
      </w:r>
    </w:p>
    <w:p w14:paraId="3FA9726B" w14:textId="77777777" w:rsidR="00D158E4" w:rsidRPr="00D158E4" w:rsidRDefault="00D158E4" w:rsidP="00AC0FCA">
      <w:pPr>
        <w:spacing w:line="480" w:lineRule="auto"/>
        <w:rPr>
          <w:rFonts w:ascii="Book Antiqua" w:eastAsia="Times New Roman" w:hAnsi="Book Antiqua" w:cs="Times New Roman"/>
          <w:color w:val="000000"/>
          <w:shd w:val="clear" w:color="auto" w:fill="FFFFFF"/>
          <w:lang w:val="en-US"/>
        </w:rPr>
      </w:pPr>
    </w:p>
    <w:p w14:paraId="16711A14" w14:textId="77777777" w:rsidR="002D6C73" w:rsidRPr="00AC0FCA" w:rsidRDefault="002D6C73" w:rsidP="00AC0FCA">
      <w:pPr>
        <w:spacing w:line="480" w:lineRule="auto"/>
        <w:rPr>
          <w:rFonts w:ascii="Book Antiqua" w:eastAsia="Times New Roman" w:hAnsi="Book Antiqua" w:cs="Times New Roman"/>
          <w:lang w:val="en-US"/>
        </w:rPr>
      </w:pPr>
      <w:r w:rsidRPr="00AC0FCA">
        <w:rPr>
          <w:rFonts w:ascii="Book Antiqua" w:eastAsia="Times New Roman" w:hAnsi="Book Antiqua" w:cs="Times New Roman"/>
          <w:b/>
          <w:bCs/>
          <w:color w:val="000000"/>
          <w:shd w:val="clear" w:color="auto" w:fill="FFFFFF"/>
          <w:lang w:val="en-US"/>
        </w:rPr>
        <w:t>Table 1.</w:t>
      </w:r>
      <w:r w:rsidRPr="00AC0FCA">
        <w:rPr>
          <w:rFonts w:ascii="Book Antiqua" w:eastAsia="Times New Roman" w:hAnsi="Book Antiqua" w:cs="Times New Roman"/>
          <w:color w:val="000000"/>
          <w:shd w:val="clear" w:color="auto" w:fill="FFFFFF"/>
          <w:lang w:val="en-US"/>
        </w:rPr>
        <w:t xml:space="preserve"> Variables and parameters of the model and their baseline values.</w:t>
      </w:r>
    </w:p>
    <w:tbl>
      <w:tblPr>
        <w:tblW w:w="0" w:type="auto"/>
        <w:jc w:val="center"/>
        <w:tblCellMar>
          <w:top w:w="15" w:type="dxa"/>
          <w:left w:w="15" w:type="dxa"/>
          <w:bottom w:w="15" w:type="dxa"/>
          <w:right w:w="15" w:type="dxa"/>
        </w:tblCellMar>
        <w:tblLook w:val="04A0" w:firstRow="1" w:lastRow="0" w:firstColumn="1" w:lastColumn="0" w:noHBand="0" w:noVBand="1"/>
      </w:tblPr>
      <w:tblGrid>
        <w:gridCol w:w="1307"/>
        <w:gridCol w:w="5463"/>
        <w:gridCol w:w="1510"/>
      </w:tblGrid>
      <w:tr w:rsidR="00A805CA" w:rsidRPr="00AC0FCA" w14:paraId="0A9950FA"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4AB8B466" w14:textId="2B287EE9" w:rsidR="00A805CA" w:rsidRPr="00AC0FCA" w:rsidRDefault="00A805CA" w:rsidP="00A805CA">
            <w:pPr>
              <w:spacing w:line="0" w:lineRule="atLeast"/>
              <w:rPr>
                <w:rFonts w:ascii="Book Antiqua" w:hAnsi="Book Antiqua" w:cs="Times New Roman"/>
              </w:rPr>
            </w:pPr>
            <w:proofErr w:type="spellStart"/>
            <w:r w:rsidRPr="00AC0FCA">
              <w:rPr>
                <w:rFonts w:ascii="Book Antiqua" w:hAnsi="Book Antiqua" w:cs="Times New Roman"/>
                <w:b/>
                <w:bCs/>
                <w:color w:val="000000"/>
              </w:rPr>
              <w:lastRenderedPageBreak/>
              <w:t>Parameter</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AED8A1E" w14:textId="5B6B53D7" w:rsidR="00A805CA" w:rsidRPr="00AC0FCA" w:rsidRDefault="00A805CA" w:rsidP="00A805CA">
            <w:pPr>
              <w:spacing w:line="0" w:lineRule="atLeast"/>
              <w:rPr>
                <w:rFonts w:ascii="Book Antiqua" w:hAnsi="Book Antiqua" w:cs="Times New Roman"/>
              </w:rPr>
            </w:pPr>
            <w:proofErr w:type="spellStart"/>
            <w:r w:rsidRPr="00AC0FCA">
              <w:rPr>
                <w:rFonts w:ascii="Book Antiqua" w:hAnsi="Book Antiqua" w:cs="Times New Roman"/>
                <w:b/>
                <w:bCs/>
                <w:color w:val="000000"/>
              </w:rPr>
              <w:t>Description</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75D86B4D" w14:textId="1CEEDE96" w:rsidR="00A805CA" w:rsidRPr="00AC0FCA" w:rsidRDefault="00A805CA" w:rsidP="00A805CA">
            <w:pPr>
              <w:spacing w:line="0" w:lineRule="atLeast"/>
              <w:rPr>
                <w:rFonts w:ascii="Book Antiqua" w:hAnsi="Book Antiqua" w:cs="Times New Roman"/>
              </w:rPr>
            </w:pPr>
            <w:proofErr w:type="spellStart"/>
            <w:r w:rsidRPr="00AC0FCA">
              <w:rPr>
                <w:rFonts w:ascii="Book Antiqua" w:hAnsi="Book Antiqua" w:cs="Times New Roman"/>
                <w:b/>
                <w:bCs/>
                <w:color w:val="000000"/>
              </w:rPr>
              <w:t>Baseline</w:t>
            </w:r>
            <w:proofErr w:type="spellEnd"/>
            <w:r w:rsidRPr="00AC0FCA">
              <w:rPr>
                <w:rFonts w:ascii="Book Antiqua" w:hAnsi="Book Antiqua" w:cs="Times New Roman"/>
                <w:b/>
                <w:bCs/>
                <w:color w:val="000000"/>
              </w:rPr>
              <w:t xml:space="preserve"> </w:t>
            </w:r>
            <w:proofErr w:type="spellStart"/>
            <w:r w:rsidRPr="00AC0FCA">
              <w:rPr>
                <w:rFonts w:ascii="Book Antiqua" w:hAnsi="Book Antiqua" w:cs="Times New Roman"/>
                <w:b/>
                <w:bCs/>
                <w:color w:val="000000"/>
              </w:rPr>
              <w:t>values</w:t>
            </w:r>
            <w:proofErr w:type="spellEnd"/>
          </w:p>
        </w:tc>
      </w:tr>
      <w:tr w:rsidR="00A805CA" w:rsidRPr="00AC0FCA" w14:paraId="18148B41"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36C43ECB" w14:textId="6621BFD8" w:rsidR="00A805CA" w:rsidRPr="004532CD" w:rsidRDefault="00A805CA" w:rsidP="00A805CA">
            <w:pPr>
              <w:spacing w:line="0" w:lineRule="atLeast"/>
              <w:rPr>
                <w:rFonts w:ascii="Book Antiqua" w:hAnsi="Book Antiqua" w:cs="Times New Roman"/>
                <w:bCs/>
                <w:i/>
                <w:iCs/>
              </w:rPr>
            </w:pPr>
            <w:proofErr w:type="spellStart"/>
            <w:r w:rsidRPr="004532CD">
              <w:rPr>
                <w:rFonts w:ascii="Book Antiqua" w:hAnsi="Book Antiqua" w:cs="Times New Roman"/>
                <w:bCs/>
                <w:i/>
                <w:iCs/>
                <w:color w:val="000000"/>
              </w:rPr>
              <w:t>Z</w:t>
            </w:r>
            <w:r w:rsidRPr="004532CD">
              <w:rPr>
                <w:rFonts w:ascii="Book Antiqua" w:hAnsi="Book Antiqua" w:cs="Times New Roman"/>
                <w:bCs/>
                <w:i/>
                <w:iCs/>
                <w:color w:val="000000"/>
                <w:vertAlign w:val="subscript"/>
              </w:rPr>
              <w:t>i</w:t>
            </w:r>
            <w:proofErr w:type="spellEnd"/>
            <w:r w:rsidRPr="004532CD">
              <w:rPr>
                <w:rFonts w:ascii="Book Antiqua" w:hAnsi="Book Antiqua" w:cs="Times New Roman"/>
                <w:bCs/>
                <w:i/>
                <w:iCs/>
                <w:color w:val="000000"/>
                <w:vertAlign w:val="superscript"/>
              </w:rPr>
              <w:t>(t)</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1A9BF86" w14:textId="5200B631"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 xml:space="preserve">Initial mean trait value of specie </w:t>
            </w:r>
            <w:proofErr w:type="spellStart"/>
            <w:r w:rsidRPr="0019601A">
              <w:rPr>
                <w:rFonts w:ascii="Book Antiqua" w:hAnsi="Book Antiqua" w:cs="Times New Roman"/>
                <w:i/>
                <w:iCs/>
                <w:color w:val="000000"/>
                <w:lang w:val="en-US"/>
              </w:rPr>
              <w:t>i</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08253FFD" w14:textId="22CDE257" w:rsidR="00A805CA" w:rsidRPr="00AC0FCA" w:rsidRDefault="00A805CA" w:rsidP="00A805CA">
            <w:pPr>
              <w:spacing w:line="0" w:lineRule="atLeast"/>
              <w:rPr>
                <w:rFonts w:ascii="Book Antiqua" w:hAnsi="Book Antiqua" w:cs="Times New Roman"/>
              </w:rPr>
            </w:pPr>
            <w:proofErr w:type="spellStart"/>
            <w:r w:rsidRPr="0019601A">
              <w:rPr>
                <w:rFonts w:ascii="Book Antiqua" w:hAnsi="Book Antiqua" w:cs="Times New Roman"/>
                <w:i/>
                <w:color w:val="000000"/>
              </w:rPr>
              <w:t>Z</w:t>
            </w:r>
            <w:r w:rsidRPr="0019601A">
              <w:rPr>
                <w:rFonts w:ascii="Book Antiqua" w:hAnsi="Book Antiqua" w:cs="Times New Roman"/>
                <w:i/>
                <w:color w:val="000000"/>
                <w:vertAlign w:val="subscript"/>
              </w:rPr>
              <w:t>i</w:t>
            </w:r>
            <w:proofErr w:type="spellEnd"/>
            <w:r w:rsidRPr="0019601A">
              <w:rPr>
                <w:rFonts w:ascii="Book Antiqua" w:hAnsi="Book Antiqua" w:cs="Times New Roman"/>
                <w:i/>
                <w:color w:val="000000"/>
                <w:vertAlign w:val="superscript"/>
              </w:rPr>
              <w:t>(t)</w:t>
            </w:r>
            <w:r w:rsidRPr="00AC0FCA">
              <w:rPr>
                <w:rFonts w:ascii="Book Antiqua" w:hAnsi="Book Antiqua" w:cs="Times New Roman"/>
                <w:color w:val="000000"/>
                <w:vertAlign w:val="superscript"/>
              </w:rPr>
              <w:t xml:space="preserve"> ~ </w:t>
            </w:r>
            <w:r w:rsidRPr="00AC0FCA">
              <w:rPr>
                <w:rFonts w:ascii="Book Antiqua" w:hAnsi="Book Antiqua" w:cs="Times New Roman"/>
                <w:color w:val="000000"/>
              </w:rPr>
              <w:t>U (0, 10)</w:t>
            </w:r>
          </w:p>
        </w:tc>
      </w:tr>
      <w:tr w:rsidR="00A805CA" w:rsidRPr="00AC0FCA" w14:paraId="4FB2F107"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672EF4E2" w14:textId="39148860" w:rsidR="00A805CA" w:rsidRPr="00AC0FCA" w:rsidRDefault="00A805CA" w:rsidP="00A805CA">
            <w:pPr>
              <w:spacing w:line="0" w:lineRule="atLeast"/>
              <w:rPr>
                <w:rFonts w:ascii="Book Antiqua" w:hAnsi="Book Antiqua" w:cs="Times New Roman"/>
              </w:rPr>
            </w:pPr>
            <w:proofErr w:type="spellStart"/>
            <w:r w:rsidRPr="00174AE2">
              <w:rPr>
                <w:rFonts w:ascii="Book Antiqua" w:hAnsi="Book Antiqua" w:cs="Lucida Grande"/>
                <w:i/>
                <w:color w:val="000000"/>
              </w:rPr>
              <w:t>φ</w:t>
            </w:r>
            <w:r w:rsidRPr="00AC0FCA">
              <w:rPr>
                <w:rFonts w:ascii="Book Antiqua" w:hAnsi="Book Antiqua" w:cs="Times New Roman"/>
                <w:color w:val="000000"/>
                <w:vertAlign w:val="subscript"/>
              </w:rPr>
              <w:t>i</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0F756BC1" w14:textId="6E932823"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 xml:space="preserve">Parameter composed of the additive genetic variance and phenotypic variance of </w:t>
            </w:r>
            <w:r w:rsidRPr="00AC0FCA">
              <w:rPr>
                <w:rFonts w:ascii="Book Antiqua" w:hAnsi="Book Antiqua" w:cs="Times New Roman"/>
                <w:i/>
                <w:iCs/>
                <w:color w:val="000000"/>
                <w:lang w:val="en-US"/>
              </w:rPr>
              <w:t>Z</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6B382F0" w14:textId="6FC728C7"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lang w:val="en-US"/>
              </w:rPr>
              <w:t xml:space="preserve"> </w:t>
            </w:r>
            <w:r w:rsidRPr="00AC0FCA">
              <w:rPr>
                <w:rFonts w:ascii="Book Antiqua" w:hAnsi="Book Antiqua" w:cs="Times New Roman"/>
                <w:color w:val="000000"/>
              </w:rPr>
              <w:t>0.2</w:t>
            </w:r>
          </w:p>
        </w:tc>
      </w:tr>
      <w:tr w:rsidR="00A805CA" w:rsidRPr="00AC0FCA" w14:paraId="4B4C3372"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1ED56A18" w14:textId="430478D4" w:rsidR="00A805CA" w:rsidRPr="0019601A" w:rsidRDefault="00270574" w:rsidP="00A805CA">
            <w:pPr>
              <w:spacing w:line="0" w:lineRule="atLeast"/>
              <w:rPr>
                <w:rFonts w:ascii="Book Antiqua" w:hAnsi="Book Antiqu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7C53D84E" w14:textId="30D6FFCB"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 xml:space="preserve">Trait barrier to happen the cheating interaction between species </w:t>
            </w:r>
            <w:proofErr w:type="spellStart"/>
            <w:r w:rsidRPr="0019601A">
              <w:rPr>
                <w:rFonts w:ascii="Book Antiqua" w:hAnsi="Book Antiqua" w:cs="Times New Roman"/>
                <w:i/>
                <w:iCs/>
                <w:color w:val="000000"/>
                <w:lang w:val="en-US"/>
              </w:rPr>
              <w:t>i</w:t>
            </w:r>
            <w:proofErr w:type="spellEnd"/>
            <w:r w:rsidRPr="00AC0FCA">
              <w:rPr>
                <w:rFonts w:ascii="Book Antiqua" w:hAnsi="Book Antiqua" w:cs="Times New Roman"/>
                <w:color w:val="000000"/>
                <w:lang w:val="en-US"/>
              </w:rPr>
              <w:t xml:space="preserve"> and </w:t>
            </w:r>
            <w:r w:rsidRPr="0019601A">
              <w:rPr>
                <w:rFonts w:ascii="Book Antiqua" w:hAnsi="Book Antiqua" w:cs="Times New Roman"/>
                <w:i/>
                <w:iCs/>
                <w:color w:val="000000"/>
                <w:lang w:val="en-US"/>
              </w:rPr>
              <w:t>j</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379E3461" w14:textId="3605E3E3"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rPr>
              <w:t>5</w:t>
            </w:r>
          </w:p>
        </w:tc>
      </w:tr>
      <w:tr w:rsidR="00A805CA" w:rsidRPr="00AC0FCA" w14:paraId="4E16F759"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455E7DD2" w14:textId="0E245BB6" w:rsidR="00A805CA" w:rsidRPr="00AC0FCA" w:rsidRDefault="00A805CA" w:rsidP="00A805CA">
            <w:pPr>
              <w:spacing w:line="0" w:lineRule="atLeast"/>
              <w:rPr>
                <w:rFonts w:ascii="Book Antiqua" w:hAnsi="Book Antiqua" w:cs="Times New Roman"/>
              </w:rPr>
            </w:pPr>
            <w:proofErr w:type="spellStart"/>
            <w:r w:rsidRPr="00174AE2">
              <w:rPr>
                <w:rFonts w:ascii="Cambria" w:hAnsi="Cambria" w:cs="Cambria"/>
                <w:i/>
                <w:color w:val="000000"/>
              </w:rPr>
              <w:t>ϒ</w:t>
            </w:r>
            <w:r w:rsidRPr="00AC0FCA">
              <w:rPr>
                <w:rFonts w:ascii="Book Antiqua" w:hAnsi="Book Antiqua" w:cs="Times New Roman"/>
                <w:color w:val="000000"/>
                <w:vertAlign w:val="subscript"/>
              </w:rPr>
              <w:t>i</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550DC039" w14:textId="4141FF65"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 xml:space="preserve">Strength of abiotic selection for trait change of species </w:t>
            </w:r>
            <w:proofErr w:type="spellStart"/>
            <w:r w:rsidRPr="0019601A">
              <w:rPr>
                <w:rFonts w:ascii="Book Antiqua" w:hAnsi="Book Antiqua" w:cs="Times New Roman"/>
                <w:i/>
                <w:iCs/>
                <w:color w:val="000000"/>
                <w:lang w:val="en-US"/>
              </w:rPr>
              <w:t>i</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0B9429DF" w14:textId="53BC4B16"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rPr>
              <w:t>0.1</w:t>
            </w:r>
          </w:p>
        </w:tc>
      </w:tr>
      <w:tr w:rsidR="00A805CA" w:rsidRPr="00AC0FCA" w14:paraId="5A79A4F5"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621BF908" w14:textId="0BEC3A7F" w:rsidR="00A805CA" w:rsidRPr="00AC0FCA" w:rsidRDefault="00A805CA" w:rsidP="00A805CA">
            <w:pPr>
              <w:spacing w:line="0" w:lineRule="atLeast"/>
              <w:rPr>
                <w:rFonts w:ascii="Book Antiqua" w:hAnsi="Book Antiqua" w:cs="Times New Roman"/>
              </w:rPr>
            </w:pPr>
            <w:proofErr w:type="spellStart"/>
            <w:r w:rsidRPr="00174AE2">
              <w:rPr>
                <w:rFonts w:ascii="Book Antiqua" w:hAnsi="Book Antiqua" w:cs="Lucida Grande"/>
                <w:i/>
                <w:color w:val="000000"/>
              </w:rPr>
              <w:t>θ</w:t>
            </w:r>
            <w:r w:rsidRPr="00174AE2">
              <w:rPr>
                <w:rFonts w:ascii="Book Antiqua" w:hAnsi="Book Antiqua" w:cs="Times New Roman"/>
                <w:i/>
                <w:color w:val="000000"/>
                <w:vertAlign w:val="subscript"/>
              </w:rPr>
              <w:t>i</w:t>
            </w:r>
            <w:proofErr w:type="spellEnd"/>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662D90BB" w14:textId="33C19CD5" w:rsidR="00A805CA" w:rsidRPr="00AC0FCA" w:rsidRDefault="00A805CA" w:rsidP="00A805CA">
            <w:pPr>
              <w:spacing w:line="0" w:lineRule="atLeast"/>
              <w:rPr>
                <w:rFonts w:ascii="Book Antiqua" w:hAnsi="Book Antiqua" w:cs="Times New Roman"/>
                <w:lang w:val="en-US"/>
              </w:rPr>
            </w:pPr>
            <w:r w:rsidRPr="004532CD">
              <w:rPr>
                <w:rFonts w:ascii="Book Antiqua" w:hAnsi="Book Antiqua" w:cs="Times New Roman"/>
                <w:iCs/>
                <w:color w:val="000000"/>
                <w:lang w:val="en-US"/>
              </w:rPr>
              <w:t>Z</w:t>
            </w:r>
            <w:r w:rsidRPr="004532CD">
              <w:rPr>
                <w:rFonts w:ascii="Book Antiqua" w:hAnsi="Book Antiqua" w:cs="Times New Roman"/>
                <w:iCs/>
                <w:color w:val="000000"/>
                <w:vertAlign w:val="subscript"/>
                <w:lang w:val="en-US"/>
              </w:rPr>
              <w:t>i</w:t>
            </w:r>
            <w:r w:rsidRPr="00AC0FCA">
              <w:rPr>
                <w:rFonts w:ascii="Book Antiqua" w:hAnsi="Book Antiqua" w:cs="Times New Roman"/>
                <w:color w:val="000000"/>
                <w:lang w:val="en-US"/>
              </w:rPr>
              <w:t xml:space="preserve"> optimum value for the environmental selection</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5AA538D" w14:textId="77777777" w:rsidR="00A805CA" w:rsidRPr="00AC0FCA" w:rsidRDefault="00A805CA" w:rsidP="00A805CA">
            <w:pPr>
              <w:spacing w:line="480" w:lineRule="auto"/>
              <w:rPr>
                <w:rFonts w:ascii="Book Antiqua" w:hAnsi="Book Antiqua" w:cs="Times New Roman"/>
              </w:rPr>
            </w:pPr>
            <w:proofErr w:type="spellStart"/>
            <w:r w:rsidRPr="00174AE2">
              <w:rPr>
                <w:rFonts w:ascii="Book Antiqua" w:hAnsi="Book Antiqua" w:cs="Lucida Grande"/>
                <w:i/>
                <w:color w:val="000000"/>
              </w:rPr>
              <w:t>θ</w:t>
            </w:r>
            <w:r w:rsidRPr="00AC0FCA">
              <w:rPr>
                <w:rFonts w:ascii="Book Antiqua" w:hAnsi="Book Antiqua" w:cs="Times New Roman"/>
                <w:color w:val="000000"/>
                <w:vertAlign w:val="subscript"/>
              </w:rPr>
              <w:t>i</w:t>
            </w:r>
            <w:proofErr w:type="spellEnd"/>
            <w:r w:rsidRPr="00AC0FCA">
              <w:rPr>
                <w:rFonts w:ascii="Book Antiqua" w:hAnsi="Book Antiqua" w:cs="Times New Roman"/>
                <w:color w:val="000000"/>
                <w:vertAlign w:val="subscript"/>
              </w:rPr>
              <w:t xml:space="preserve"> ~</w:t>
            </w:r>
            <w:r w:rsidRPr="0019601A">
              <w:rPr>
                <w:rFonts w:ascii="Book Antiqua" w:hAnsi="Book Antiqua" w:cs="Times New Roman"/>
                <w:color w:val="000000"/>
              </w:rPr>
              <w:t>U</w:t>
            </w:r>
            <w:r w:rsidRPr="00AC0FCA">
              <w:rPr>
                <w:rFonts w:ascii="Book Antiqua" w:hAnsi="Book Antiqua" w:cs="Times New Roman"/>
                <w:color w:val="000000"/>
              </w:rPr>
              <w:t xml:space="preserve"> (0, 10)</w:t>
            </w:r>
          </w:p>
          <w:p w14:paraId="57DD28F8" w14:textId="77777777" w:rsidR="00A805CA" w:rsidRPr="00AC0FCA" w:rsidRDefault="00A805CA" w:rsidP="00A805CA">
            <w:pPr>
              <w:spacing w:line="0" w:lineRule="atLeast"/>
              <w:rPr>
                <w:rFonts w:ascii="Book Antiqua" w:eastAsia="Times New Roman" w:hAnsi="Book Antiqua" w:cs="Times New Roman"/>
              </w:rPr>
            </w:pPr>
          </w:p>
        </w:tc>
      </w:tr>
      <w:tr w:rsidR="00A805CA" w:rsidRPr="00AC0FCA" w14:paraId="6815B310"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07BA364E" w14:textId="20A68D88" w:rsidR="00A805CA" w:rsidRPr="00AC0FCA" w:rsidRDefault="0019601A" w:rsidP="00A805CA">
            <w:pPr>
              <w:rPr>
                <w:rFonts w:ascii="Book Antiqua" w:eastAsia="Times New Roman" w:hAnsi="Book Antiqua" w:cs="Times New Roman"/>
              </w:rPr>
            </w:pPr>
            <w:r w:rsidRPr="00174AE2">
              <w:rPr>
                <w:rFonts w:ascii="Book Antiqua" w:hAnsi="Book Antiqua" w:cs="Lucida Grande"/>
                <w:i/>
                <w:color w:val="000000"/>
              </w:rPr>
              <w:t>Α</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0DC20603" w14:textId="707D3661"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Sensibility of evolutionary effect due to the trait matching between interacting species</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676D52FD" w14:textId="15A242D2"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rPr>
              <w:t>0.2</w:t>
            </w:r>
          </w:p>
        </w:tc>
      </w:tr>
      <w:tr w:rsidR="00A805CA" w:rsidRPr="00AC0FCA" w14:paraId="42D83E5C"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3835005" w14:textId="7461AE3D" w:rsidR="00A805CA" w:rsidRPr="00AC0FCA" w:rsidRDefault="00791F1C" w:rsidP="00A805CA">
            <w:pPr>
              <w:spacing w:line="0" w:lineRule="atLeast"/>
              <w:rPr>
                <w:rFonts w:ascii="Book Antiqua" w:hAnsi="Book Antiqua" w:cs="Times New Roman"/>
              </w:rPr>
            </w:pPr>
            <w:r>
              <w:rPr>
                <w:rFonts w:ascii="Book Antiqua" w:hAnsi="Book Antiqua" w:cs="Times New Roman"/>
                <w:i/>
                <w:color w:val="000000"/>
              </w:rPr>
              <w:t>p</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7FA1962C" w14:textId="4037C6A4"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Probability of a positive effect become negative in a mutualistic network</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750B0553" w14:textId="5899CC84"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rPr>
              <w:t>0.01</w:t>
            </w:r>
            <w:r w:rsidRPr="00AC0FCA">
              <w:rPr>
                <w:rFonts w:ascii="Book Antiqua" w:eastAsia="MS Gothic" w:hAnsi="Book Antiqua"/>
                <w:color w:val="000000"/>
              </w:rPr>
              <w:t xml:space="preserve"> ≤</w:t>
            </w:r>
            <w:r w:rsidRPr="00AC0FCA">
              <w:rPr>
                <w:rFonts w:ascii="Book Antiqua" w:hAnsi="Book Antiqua" w:cs="Times New Roman"/>
                <w:color w:val="000000"/>
              </w:rPr>
              <w:t xml:space="preserve"> </w:t>
            </w:r>
            <w:r w:rsidRPr="00174AE2">
              <w:rPr>
                <w:rFonts w:ascii="Book Antiqua" w:hAnsi="Book Antiqua" w:cs="Times New Roman"/>
                <w:i/>
                <w:color w:val="000000"/>
              </w:rPr>
              <w:t>p</w:t>
            </w:r>
            <w:r w:rsidRPr="00AC0FCA">
              <w:rPr>
                <w:rFonts w:ascii="Book Antiqua" w:eastAsia="MS Gothic" w:hAnsi="Book Antiqua"/>
                <w:color w:val="000000"/>
              </w:rPr>
              <w:t xml:space="preserve"> ≤</w:t>
            </w:r>
            <w:r w:rsidRPr="00AC0FCA">
              <w:rPr>
                <w:rFonts w:ascii="Book Antiqua" w:hAnsi="Book Antiqua" w:cs="Times New Roman"/>
                <w:color w:val="000000"/>
              </w:rPr>
              <w:t xml:space="preserve"> 1</w:t>
            </w:r>
          </w:p>
        </w:tc>
      </w:tr>
      <w:tr w:rsidR="00A805CA" w:rsidRPr="00AC0FCA" w14:paraId="103DB02E" w14:textId="77777777" w:rsidTr="00BD4D83">
        <w:trPr>
          <w:jc w:val="center"/>
        </w:trPr>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7CDD16FA" w14:textId="20EC6807" w:rsidR="00A805CA" w:rsidRPr="00AC0FCA" w:rsidRDefault="00A805CA" w:rsidP="00A805CA">
            <w:pPr>
              <w:spacing w:line="0" w:lineRule="atLeast"/>
              <w:rPr>
                <w:rFonts w:ascii="Book Antiqua" w:hAnsi="Book Antiqua" w:cs="Times New Roman"/>
              </w:rPr>
            </w:pPr>
            <w:r w:rsidRPr="00AC0FCA">
              <w:rPr>
                <w:rFonts w:ascii="Book Antiqua" w:hAnsi="Book Antiqua" w:cs="Times New Roman"/>
                <w:i/>
                <w:iCs/>
                <w:color w:val="000000"/>
              </w:rPr>
              <w:t>b</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48C76091" w14:textId="78392836" w:rsidR="00A805CA" w:rsidRPr="00AC0FCA" w:rsidRDefault="00A805CA" w:rsidP="00A805CA">
            <w:pPr>
              <w:spacing w:line="0" w:lineRule="atLeast"/>
              <w:rPr>
                <w:rFonts w:ascii="Book Antiqua" w:hAnsi="Book Antiqua" w:cs="Times New Roman"/>
                <w:lang w:val="en-US"/>
              </w:rPr>
            </w:pPr>
            <w:r w:rsidRPr="00AC0FCA">
              <w:rPr>
                <w:rFonts w:ascii="Book Antiqua" w:hAnsi="Book Antiqua" w:cs="Times New Roman"/>
                <w:color w:val="000000"/>
                <w:lang w:val="en-US"/>
              </w:rPr>
              <w:t>Trait barrier for any interaction happen between species in the network</w:t>
            </w:r>
          </w:p>
        </w:tc>
        <w:tc>
          <w:tcPr>
            <w:tcW w:w="0" w:type="auto"/>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hideMark/>
          </w:tcPr>
          <w:p w14:paraId="23D07C4F" w14:textId="0301291B" w:rsidR="00A805CA" w:rsidRPr="00AC0FCA" w:rsidRDefault="00A805CA" w:rsidP="00A805CA">
            <w:pPr>
              <w:spacing w:line="0" w:lineRule="atLeast"/>
              <w:rPr>
                <w:rFonts w:ascii="Book Antiqua" w:hAnsi="Book Antiqua" w:cs="Times New Roman"/>
              </w:rPr>
            </w:pPr>
            <w:r w:rsidRPr="00AC0FCA">
              <w:rPr>
                <w:rFonts w:ascii="Book Antiqua" w:hAnsi="Book Antiqua" w:cs="Times New Roman"/>
                <w:color w:val="000000"/>
              </w:rPr>
              <w:t>7</w:t>
            </w:r>
          </w:p>
        </w:tc>
      </w:tr>
    </w:tbl>
    <w:p w14:paraId="2128F88F" w14:textId="77777777" w:rsidR="00232952" w:rsidRPr="00AC0FCA" w:rsidRDefault="00232952" w:rsidP="00AC0FCA">
      <w:pPr>
        <w:spacing w:line="480" w:lineRule="auto"/>
        <w:rPr>
          <w:rFonts w:ascii="Book Antiqua" w:eastAsia="Times New Roman" w:hAnsi="Book Antiqua" w:cs="Times New Roman"/>
        </w:rPr>
      </w:pPr>
    </w:p>
    <w:p w14:paraId="7A84DA5C" w14:textId="1CB00F84" w:rsidR="002D6C73" w:rsidRPr="00AC0FCA" w:rsidRDefault="002D6C73" w:rsidP="00AC0FCA">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color w:val="000000"/>
          <w:shd w:val="clear" w:color="auto" w:fill="FFFFFF"/>
          <w:lang w:val="en-US"/>
        </w:rPr>
        <w:t>Table 2.</w:t>
      </w:r>
      <w:r w:rsidRPr="00AC0FCA">
        <w:rPr>
          <w:rFonts w:ascii="Book Antiqua" w:eastAsia="Times New Roman" w:hAnsi="Book Antiqua" w:cs="Times New Roman"/>
          <w:color w:val="000000"/>
          <w:shd w:val="clear" w:color="auto" w:fill="FFFFFF"/>
          <w:lang w:val="en-US"/>
        </w:rPr>
        <w:t xml:space="preserve"> Average </w:t>
      </w:r>
      <w:r w:rsidRPr="00AC0FCA">
        <w:rPr>
          <w:rFonts w:ascii="Book Antiqua" w:eastAsia="MS Gothic" w:hAnsi="Book Antiqua"/>
          <w:color w:val="000000"/>
          <w:lang w:val="en-US"/>
        </w:rPr>
        <w:t>±</w:t>
      </w:r>
      <w:r w:rsidRPr="00AC0FCA">
        <w:rPr>
          <w:rFonts w:ascii="Book Antiqua" w:eastAsia="Times New Roman" w:hAnsi="Book Antiqua" w:cs="Times New Roman"/>
          <w:color w:val="000000"/>
          <w:shd w:val="clear" w:color="auto" w:fill="FFFFFF"/>
          <w:lang w:val="en-US"/>
        </w:rPr>
        <w:t xml:space="preserve"> SD values of D and statistical fit of a linear model between D and frequency of cheating interactions in the networks for three types of mutualisms.</w:t>
      </w:r>
    </w:p>
    <w:tbl>
      <w:tblPr>
        <w:tblW w:w="9026" w:type="dxa"/>
        <w:tblCellMar>
          <w:top w:w="15" w:type="dxa"/>
          <w:left w:w="15" w:type="dxa"/>
          <w:bottom w:w="15" w:type="dxa"/>
          <w:right w:w="15" w:type="dxa"/>
        </w:tblCellMar>
        <w:tblLook w:val="04A0" w:firstRow="1" w:lastRow="0" w:firstColumn="1" w:lastColumn="0" w:noHBand="0" w:noVBand="1"/>
      </w:tblPr>
      <w:tblGrid>
        <w:gridCol w:w="4328"/>
        <w:gridCol w:w="2657"/>
        <w:gridCol w:w="1095"/>
        <w:gridCol w:w="946"/>
      </w:tblGrid>
      <w:tr w:rsidR="00C55650" w:rsidRPr="00AC0FCA" w14:paraId="6FD188DD" w14:textId="77777777" w:rsidTr="00C556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B778"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color w:val="000000"/>
                <w:shd w:val="clear" w:color="auto" w:fill="FFFFFF"/>
              </w:rPr>
              <w:t>Mutualisms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247"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color w:val="000000"/>
                <w:shd w:val="clear" w:color="auto" w:fill="FFFFFF"/>
              </w:rPr>
              <w:t>Average</w:t>
            </w:r>
            <w:proofErr w:type="spellEnd"/>
            <w:r w:rsidRPr="00AC0FCA">
              <w:rPr>
                <w:rFonts w:ascii="Book Antiqua" w:hAnsi="Book Antiqua" w:cs="Times New Roman"/>
                <w:color w:val="000000"/>
                <w:shd w:val="clear" w:color="auto" w:fill="FFFFFF"/>
              </w:rPr>
              <w:t xml:space="preserve"> D ±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D3A9"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color w:val="000000"/>
                <w:shd w:val="clear" w:color="auto" w:fill="FFFFFF"/>
              </w:rPr>
              <w:t>Slope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DA61"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R</w:t>
            </w:r>
            <w:r w:rsidRPr="00AC0FCA">
              <w:rPr>
                <w:rFonts w:ascii="Book Antiqua" w:hAnsi="Book Antiqua" w:cs="Times New Roman"/>
                <w:color w:val="000000"/>
                <w:shd w:val="clear" w:color="auto" w:fill="FFFFFF"/>
                <w:vertAlign w:val="superscript"/>
              </w:rPr>
              <w:t>2</w:t>
            </w:r>
          </w:p>
        </w:tc>
      </w:tr>
      <w:tr w:rsidR="00C55650" w:rsidRPr="00AC0FCA" w14:paraId="1DA55F0D" w14:textId="77777777" w:rsidTr="00C556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6704"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Ant-Myrmecophyte</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F179" w14:textId="475F6EF4"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12.94 ± 6.68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93CF"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19.12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58C4"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0.68</w:t>
            </w:r>
          </w:p>
        </w:tc>
      </w:tr>
      <w:tr w:rsidR="00C55650" w:rsidRPr="00AC0FCA" w14:paraId="6BADC01C" w14:textId="77777777" w:rsidTr="00C556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3556"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Pollination</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063F" w14:textId="61094AD4"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10.86 ± 6.37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8F34"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18.89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A271"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0.73</w:t>
            </w:r>
          </w:p>
        </w:tc>
      </w:tr>
      <w:tr w:rsidR="00C55650" w:rsidRPr="00AC0FCA" w14:paraId="777D1F97" w14:textId="77777777" w:rsidTr="00C556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E411" w14:textId="77777777" w:rsidR="00C55650" w:rsidRPr="00AC0FCA" w:rsidRDefault="00C55650"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Seed</w:t>
            </w:r>
            <w:proofErr w:type="spellEnd"/>
            <w:r w:rsidRPr="00AC0FCA">
              <w:rPr>
                <w:rFonts w:ascii="Book Antiqua" w:hAnsi="Book Antiqua" w:cs="Times New Roman"/>
                <w:b/>
                <w:bCs/>
                <w:color w:val="000000"/>
                <w:shd w:val="clear" w:color="auto" w:fill="FFFFFF"/>
              </w:rPr>
              <w:t xml:space="preserve"> </w:t>
            </w:r>
            <w:proofErr w:type="spellStart"/>
            <w:r w:rsidRPr="00AC0FCA">
              <w:rPr>
                <w:rFonts w:ascii="Book Antiqua" w:hAnsi="Book Antiqua" w:cs="Times New Roman"/>
                <w:b/>
                <w:bCs/>
                <w:color w:val="000000"/>
                <w:shd w:val="clear" w:color="auto" w:fill="FFFFFF"/>
              </w:rPr>
              <w:t>dispersal</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1740" w14:textId="5FBAD594"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9.82 ± 6.66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B923"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19.39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820C0" w14:textId="77777777" w:rsidR="00C55650" w:rsidRPr="00AC0FCA" w:rsidRDefault="00C55650"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 0.70</w:t>
            </w:r>
          </w:p>
        </w:tc>
      </w:tr>
    </w:tbl>
    <w:p w14:paraId="1470B053" w14:textId="77777777" w:rsidR="00C55650" w:rsidRPr="00AC0FCA" w:rsidRDefault="00C55650" w:rsidP="00AC0FCA">
      <w:pPr>
        <w:spacing w:line="480" w:lineRule="auto"/>
        <w:rPr>
          <w:rFonts w:ascii="Book Antiqua" w:eastAsia="Times New Roman" w:hAnsi="Book Antiqua" w:cs="Times New Roman"/>
        </w:rPr>
      </w:pPr>
    </w:p>
    <w:p w14:paraId="17DE032B" w14:textId="77777777" w:rsidR="002D6C73" w:rsidRPr="00AC0FCA" w:rsidRDefault="002D6C73" w:rsidP="00AC0FCA">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color w:val="000000"/>
          <w:shd w:val="clear" w:color="auto" w:fill="FFFFFF"/>
          <w:lang w:val="en-US"/>
        </w:rPr>
        <w:t>Table 3.</w:t>
      </w:r>
      <w:r w:rsidRPr="00AC0FCA">
        <w:rPr>
          <w:rFonts w:ascii="Book Antiqua" w:eastAsia="Times New Roman" w:hAnsi="Book Antiqua" w:cs="Times New Roman"/>
          <w:color w:val="000000"/>
          <w:shd w:val="clear" w:color="auto" w:fill="FFFFFF"/>
          <w:lang w:val="en-US"/>
        </w:rPr>
        <w:t xml:space="preserve"> Average difference and paired t-test between Central and Random scenarios in D for three types of mutualisms.</w:t>
      </w:r>
    </w:p>
    <w:tbl>
      <w:tblPr>
        <w:tblW w:w="9026" w:type="dxa"/>
        <w:tblCellMar>
          <w:top w:w="15" w:type="dxa"/>
          <w:left w:w="15" w:type="dxa"/>
          <w:bottom w:w="15" w:type="dxa"/>
          <w:right w:w="15" w:type="dxa"/>
        </w:tblCellMar>
        <w:tblLook w:val="04A0" w:firstRow="1" w:lastRow="0" w:firstColumn="1" w:lastColumn="0" w:noHBand="0" w:noVBand="1"/>
      </w:tblPr>
      <w:tblGrid>
        <w:gridCol w:w="2965"/>
        <w:gridCol w:w="3867"/>
        <w:gridCol w:w="1308"/>
        <w:gridCol w:w="886"/>
      </w:tblGrid>
      <w:tr w:rsidR="00372B3D" w:rsidRPr="00AC0FCA" w14:paraId="15BCA89F" w14:textId="77777777" w:rsidTr="00372B3D">
        <w:trPr>
          <w:trHeight w:val="9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8F6A7" w14:textId="77777777" w:rsidR="00372B3D" w:rsidRPr="00AC0FCA" w:rsidRDefault="00372B3D" w:rsidP="00AC0FCA">
            <w:pPr>
              <w:rPr>
                <w:rFonts w:ascii="Book Antiqua" w:hAnsi="Book Antiqua" w:cs="Times New Roman"/>
              </w:rPr>
            </w:pPr>
            <w:proofErr w:type="spellStart"/>
            <w:r w:rsidRPr="00AC0FCA">
              <w:rPr>
                <w:rFonts w:ascii="Book Antiqua" w:hAnsi="Book Antiqua" w:cs="Times New Roman"/>
                <w:color w:val="000000"/>
                <w:shd w:val="clear" w:color="auto" w:fill="FFFFFF"/>
              </w:rPr>
              <w:lastRenderedPageBreak/>
              <w:t>Mutualisms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B4613" w14:textId="27514C8E" w:rsidR="00372B3D" w:rsidRPr="00AC0FCA" w:rsidRDefault="00372B3D" w:rsidP="00AC0FCA">
            <w:pPr>
              <w:spacing w:line="480" w:lineRule="auto"/>
              <w:rPr>
                <w:rFonts w:ascii="Book Antiqua" w:hAnsi="Book Antiqua" w:cs="Times New Roman"/>
                <w:lang w:val="en-US"/>
              </w:rPr>
            </w:pPr>
            <w:r w:rsidRPr="00AC0FCA">
              <w:rPr>
                <w:rFonts w:ascii="Book Antiqua" w:hAnsi="Book Antiqua" w:cs="Times New Roman"/>
                <w:color w:val="000000"/>
                <w:shd w:val="clear" w:color="auto" w:fill="FFFFFF"/>
                <w:lang w:val="en-US"/>
              </w:rPr>
              <w:t xml:space="preserve">Average </w:t>
            </w:r>
            <w:r w:rsidR="00AF5A61" w:rsidRPr="00AC0FCA">
              <w:rPr>
                <w:rFonts w:ascii="Book Antiqua" w:hAnsi="Book Antiqua" w:cs="Times New Roman"/>
                <w:color w:val="000000"/>
                <w:shd w:val="clear" w:color="auto" w:fill="FFFFFF"/>
                <w:lang w:val="en-US"/>
              </w:rPr>
              <w:t>SD difference</w:t>
            </w:r>
            <w:r w:rsidRPr="00AC0FCA">
              <w:rPr>
                <w:rFonts w:ascii="Book Antiqua" w:hAnsi="Book Antiqua" w:cs="Times New Roman"/>
                <w:color w:val="000000"/>
                <w:shd w:val="clear" w:color="auto" w:fill="FFFFFF"/>
                <w:lang w:val="en-US"/>
              </w:rPr>
              <w:t xml:space="preserve"> from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25D7"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t-</w:t>
            </w:r>
            <w:proofErr w:type="spellStart"/>
            <w:r w:rsidRPr="00AC0FCA">
              <w:rPr>
                <w:rFonts w:ascii="Book Antiqua" w:hAnsi="Book Antiqua" w:cs="Times New Roman"/>
                <w:color w:val="000000"/>
                <w:shd w:val="clear" w:color="auto" w:fill="FFFFFF"/>
              </w:rPr>
              <w:t>test</w:t>
            </w:r>
            <w:proofErr w:type="spellEnd"/>
            <w:r w:rsidRPr="00AC0FCA">
              <w:rPr>
                <w:rFonts w:ascii="Book Antiqua" w:hAnsi="Book Antiqua" w:cs="Times New Roman"/>
                <w:color w:val="000000"/>
                <w:shd w:val="clear" w:color="auto" w:fill="FFFFFF"/>
              </w:rPr>
              <w:t xml:space="preserve"> </w:t>
            </w:r>
            <w:proofErr w:type="spellStart"/>
            <w:r w:rsidRPr="00AC0FCA">
              <w:rPr>
                <w:rFonts w:ascii="Book Antiqua" w:hAnsi="Book Antiqua" w:cs="Times New Roman"/>
                <w:color w:val="000000"/>
                <w:shd w:val="clear" w:color="auto" w:fill="FFFFFF"/>
              </w:rPr>
              <w:t>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461E6"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P</w:t>
            </w:r>
          </w:p>
        </w:tc>
      </w:tr>
      <w:tr w:rsidR="00372B3D" w:rsidRPr="00AC0FCA" w14:paraId="60ACA9E9" w14:textId="77777777" w:rsidTr="00372B3D">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9D1A" w14:textId="77777777" w:rsidR="00372B3D" w:rsidRPr="00AC0FCA" w:rsidRDefault="00372B3D" w:rsidP="00AC0FCA">
            <w:pPr>
              <w:rPr>
                <w:rFonts w:ascii="Book Antiqua" w:hAnsi="Book Antiqua" w:cs="Times New Roman"/>
              </w:rPr>
            </w:pPr>
            <w:proofErr w:type="spellStart"/>
            <w:r w:rsidRPr="00AC0FCA">
              <w:rPr>
                <w:rFonts w:ascii="Book Antiqua" w:hAnsi="Book Antiqua" w:cs="Times New Roman"/>
                <w:b/>
                <w:bCs/>
                <w:color w:val="000000"/>
                <w:shd w:val="clear" w:color="auto" w:fill="FFFFFF"/>
              </w:rPr>
              <w:t>Ant-Myrmecophyte</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B0E9" w14:textId="36FBFFB5"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-1.40 ± 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928B"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B0CE"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0.001</w:t>
            </w:r>
          </w:p>
        </w:tc>
      </w:tr>
      <w:tr w:rsidR="00372B3D" w:rsidRPr="00AC0FCA" w14:paraId="62F00D82" w14:textId="77777777" w:rsidTr="00372B3D">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3459" w14:textId="77777777" w:rsidR="00372B3D" w:rsidRPr="00AC0FCA" w:rsidRDefault="00372B3D" w:rsidP="00AC0FCA">
            <w:pPr>
              <w:rPr>
                <w:rFonts w:ascii="Book Antiqua" w:hAnsi="Book Antiqua" w:cs="Times New Roman"/>
              </w:rPr>
            </w:pPr>
            <w:proofErr w:type="spellStart"/>
            <w:r w:rsidRPr="00AC0FCA">
              <w:rPr>
                <w:rFonts w:ascii="Book Antiqua" w:hAnsi="Book Antiqua" w:cs="Times New Roman"/>
                <w:b/>
                <w:bCs/>
                <w:color w:val="000000"/>
                <w:shd w:val="clear" w:color="auto" w:fill="FFFFFF"/>
              </w:rPr>
              <w:t>Pollination</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818F8" w14:textId="5C5EEBB0"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-2.01 ± 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A560"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F586C"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0.009</w:t>
            </w:r>
          </w:p>
        </w:tc>
      </w:tr>
      <w:tr w:rsidR="00372B3D" w:rsidRPr="00AC0FCA" w14:paraId="36904A11" w14:textId="77777777" w:rsidTr="00372B3D">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321C" w14:textId="77777777" w:rsidR="00372B3D" w:rsidRPr="00AC0FCA" w:rsidRDefault="00372B3D" w:rsidP="00AC0FCA">
            <w:pPr>
              <w:rPr>
                <w:rFonts w:ascii="Book Antiqua" w:hAnsi="Book Antiqua" w:cs="Times New Roman"/>
              </w:rPr>
            </w:pPr>
            <w:proofErr w:type="spellStart"/>
            <w:r w:rsidRPr="00AC0FCA">
              <w:rPr>
                <w:rFonts w:ascii="Book Antiqua" w:hAnsi="Book Antiqua" w:cs="Times New Roman"/>
                <w:b/>
                <w:bCs/>
                <w:color w:val="000000"/>
                <w:shd w:val="clear" w:color="auto" w:fill="FFFFFF"/>
              </w:rPr>
              <w:t>Seed</w:t>
            </w:r>
            <w:proofErr w:type="spellEnd"/>
            <w:r w:rsidRPr="00AC0FCA">
              <w:rPr>
                <w:rFonts w:ascii="Book Antiqua" w:hAnsi="Book Antiqua" w:cs="Times New Roman"/>
                <w:b/>
                <w:bCs/>
                <w:color w:val="000000"/>
                <w:shd w:val="clear" w:color="auto" w:fill="FFFFFF"/>
              </w:rPr>
              <w:t xml:space="preserve"> </w:t>
            </w:r>
            <w:proofErr w:type="spellStart"/>
            <w:r w:rsidRPr="00AC0FCA">
              <w:rPr>
                <w:rFonts w:ascii="Book Antiqua" w:hAnsi="Book Antiqua" w:cs="Times New Roman"/>
                <w:b/>
                <w:bCs/>
                <w:color w:val="000000"/>
                <w:shd w:val="clear" w:color="auto" w:fill="FFFFFF"/>
              </w:rPr>
              <w:t>dispersal</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15A4" w14:textId="0102BFE1"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-1.71 ± 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91AA2"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-2.83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7B77" w14:textId="77777777" w:rsidR="00372B3D" w:rsidRPr="00AC0FCA" w:rsidRDefault="00372B3D" w:rsidP="00AC0FCA">
            <w:pPr>
              <w:spacing w:line="480" w:lineRule="auto"/>
              <w:rPr>
                <w:rFonts w:ascii="Book Antiqua" w:hAnsi="Book Antiqua" w:cs="Times New Roman"/>
              </w:rPr>
            </w:pPr>
            <w:r w:rsidRPr="00AC0FCA">
              <w:rPr>
                <w:rFonts w:ascii="Book Antiqua" w:hAnsi="Book Antiqua" w:cs="Times New Roman"/>
                <w:color w:val="000000"/>
                <w:shd w:val="clear" w:color="auto" w:fill="FFFFFF"/>
              </w:rPr>
              <w:t>&lt;0.025</w:t>
            </w:r>
          </w:p>
        </w:tc>
      </w:tr>
    </w:tbl>
    <w:p w14:paraId="7203C639" w14:textId="77777777" w:rsidR="00372B3D" w:rsidRPr="00AC0FCA" w:rsidRDefault="00372B3D" w:rsidP="00AC0FCA">
      <w:pPr>
        <w:spacing w:line="480" w:lineRule="auto"/>
        <w:rPr>
          <w:rFonts w:ascii="Book Antiqua" w:eastAsia="Times New Roman" w:hAnsi="Book Antiqua" w:cs="Times New Roman"/>
          <w:color w:val="000000"/>
          <w:shd w:val="clear" w:color="auto" w:fill="FFFFFF"/>
        </w:rPr>
      </w:pPr>
    </w:p>
    <w:p w14:paraId="456D4EC2" w14:textId="03168132" w:rsidR="00232952" w:rsidRPr="00AC0FCA" w:rsidRDefault="002D6C73" w:rsidP="00AC0FCA">
      <w:pPr>
        <w:spacing w:line="480" w:lineRule="auto"/>
        <w:rPr>
          <w:rFonts w:ascii="Book Antiqua" w:eastAsia="Times New Roman" w:hAnsi="Book Antiqua" w:cs="Times New Roman"/>
          <w:color w:val="000000"/>
          <w:shd w:val="clear" w:color="auto" w:fill="FFFFFF"/>
          <w:lang w:val="en-US"/>
        </w:rPr>
      </w:pPr>
      <w:r w:rsidRPr="00AC0FCA">
        <w:rPr>
          <w:rFonts w:ascii="Book Antiqua" w:eastAsia="Times New Roman" w:hAnsi="Book Antiqua" w:cs="Times New Roman"/>
          <w:b/>
          <w:color w:val="000000"/>
          <w:shd w:val="clear" w:color="auto" w:fill="FFFFFF"/>
          <w:lang w:val="en-US"/>
        </w:rPr>
        <w:t>Table 4.</w:t>
      </w:r>
      <w:r w:rsidRPr="00AC0FCA">
        <w:rPr>
          <w:rFonts w:ascii="Book Antiqua" w:eastAsia="Times New Roman" w:hAnsi="Book Antiqua" w:cs="Times New Roman"/>
          <w:color w:val="000000"/>
          <w:shd w:val="clear" w:color="auto" w:fill="FFFFFF"/>
          <w:lang w:val="en-US"/>
        </w:rPr>
        <w:t xml:space="preserve"> Average </w:t>
      </w:r>
      <w:r w:rsidRPr="00AC0FCA">
        <w:rPr>
          <w:rFonts w:ascii="Book Antiqua" w:eastAsia="MS Gothic" w:hAnsi="Book Antiqua"/>
          <w:color w:val="000000"/>
          <w:lang w:val="en-US"/>
        </w:rPr>
        <w:t>±</w:t>
      </w:r>
      <w:r w:rsidRPr="00AC0FCA">
        <w:rPr>
          <w:rFonts w:ascii="Book Antiqua" w:eastAsia="Times New Roman" w:hAnsi="Book Antiqua" w:cs="Times New Roman"/>
          <w:color w:val="000000"/>
          <w:shd w:val="clear" w:color="auto" w:fill="FFFFFF"/>
          <w:lang w:val="en-US"/>
        </w:rPr>
        <w:t xml:space="preserve"> SD </w:t>
      </w:r>
      <w:r w:rsidR="00372B3D"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 xml:space="preserve">Q and </w:t>
      </w:r>
      <w:r w:rsidR="00372B3D" w:rsidRPr="00AC0FCA">
        <w:rPr>
          <w:rFonts w:ascii="Book Antiqua" w:hAnsi="Book Antiqua" w:cs="Lucida Grande"/>
          <w:b/>
          <w:color w:val="000000"/>
        </w:rPr>
        <w:t>Δ</w:t>
      </w:r>
      <w:r w:rsidRPr="00AC0FCA">
        <w:rPr>
          <w:rFonts w:ascii="Book Antiqua" w:eastAsia="Times New Roman" w:hAnsi="Book Antiqua" w:cs="Times New Roman"/>
          <w:color w:val="000000"/>
          <w:shd w:val="clear" w:color="auto" w:fill="FFFFFF"/>
          <w:lang w:val="en-US"/>
        </w:rPr>
        <w:t>NODF for random interaction removal and trait barrier interaction removal for three types of mutualisms</w:t>
      </w:r>
    </w:p>
    <w:tbl>
      <w:tblPr>
        <w:tblW w:w="0" w:type="auto"/>
        <w:tblCellMar>
          <w:top w:w="15" w:type="dxa"/>
          <w:left w:w="15" w:type="dxa"/>
          <w:bottom w:w="15" w:type="dxa"/>
          <w:right w:w="15" w:type="dxa"/>
        </w:tblCellMar>
        <w:tblLook w:val="04A0" w:firstRow="1" w:lastRow="0" w:firstColumn="1" w:lastColumn="0" w:noHBand="0" w:noVBand="1"/>
      </w:tblPr>
      <w:tblGrid>
        <w:gridCol w:w="2572"/>
        <w:gridCol w:w="1349"/>
        <w:gridCol w:w="1502"/>
        <w:gridCol w:w="1394"/>
        <w:gridCol w:w="1463"/>
      </w:tblGrid>
      <w:tr w:rsidR="00532856" w:rsidRPr="00AC0FCA" w14:paraId="681804D2" w14:textId="77777777" w:rsidTr="00532856">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E1D3" w14:textId="77777777" w:rsidR="00532856" w:rsidRPr="00AC0FCA" w:rsidRDefault="00532856" w:rsidP="00AC0FCA">
            <w:pPr>
              <w:rPr>
                <w:rFonts w:ascii="Book Antiqua" w:eastAsia="Times New Roman" w:hAnsi="Book Antiqua" w:cs="Times New Roman"/>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FF64" w14:textId="4F83CCBB" w:rsidR="00532856" w:rsidRPr="00AC0FCA" w:rsidRDefault="00532856" w:rsidP="00AC0FCA">
            <w:pPr>
              <w:spacing w:line="480" w:lineRule="auto"/>
              <w:ind w:firstLine="720"/>
              <w:rPr>
                <w:rFonts w:ascii="Book Antiqua" w:hAnsi="Book Antiqua" w:cs="Times New Roman"/>
              </w:rPr>
            </w:pPr>
            <w:r w:rsidRPr="00AC0FCA">
              <w:rPr>
                <w:rFonts w:ascii="Book Antiqua" w:hAnsi="Book Antiqua" w:cs="Lucida Grande"/>
                <w:b/>
                <w:color w:val="000000"/>
              </w:rPr>
              <w:t>Δ</w:t>
            </w:r>
            <w:r w:rsidR="00AF5A61" w:rsidRPr="00AC0FCA">
              <w:rPr>
                <w:rFonts w:ascii="Book Antiqua" w:hAnsi="Book Antiqua" w:cs="Times New Roman"/>
                <w:color w:val="000000"/>
                <w:shd w:val="clear" w:color="auto" w:fill="FFFFFF"/>
              </w:rPr>
              <w:t>Q ±</w:t>
            </w:r>
            <w:r w:rsidRPr="00AC0FCA">
              <w:rPr>
                <w:rFonts w:ascii="Book Antiqua" w:hAnsi="Book Antiqua" w:cs="Times New Roman"/>
                <w:color w:val="000000"/>
                <w:shd w:val="clear" w:color="auto" w:fill="FFFFFF"/>
              </w:rPr>
              <w:t xml:space="preserve"> SD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591D3" w14:textId="6BE73B50" w:rsidR="00532856" w:rsidRPr="00AC0FCA" w:rsidRDefault="00532856" w:rsidP="00AC0FCA">
            <w:pPr>
              <w:spacing w:line="480" w:lineRule="auto"/>
              <w:ind w:firstLine="720"/>
              <w:rPr>
                <w:rFonts w:ascii="Book Antiqua" w:hAnsi="Book Antiqua" w:cs="Times New Roman"/>
              </w:rPr>
            </w:pPr>
            <w:r w:rsidRPr="00AC0FCA">
              <w:rPr>
                <w:rFonts w:ascii="Book Antiqua" w:hAnsi="Book Antiqua" w:cs="Lucida Grande"/>
                <w:b/>
                <w:color w:val="000000"/>
              </w:rPr>
              <w:t>Δ</w:t>
            </w:r>
            <w:r w:rsidRPr="00AC0FCA">
              <w:rPr>
                <w:rFonts w:ascii="Book Antiqua" w:hAnsi="Book Antiqua" w:cs="Times New Roman"/>
                <w:color w:val="000000"/>
                <w:shd w:val="clear" w:color="auto" w:fill="FFFFFF"/>
              </w:rPr>
              <w:t>NODF ± SD </w:t>
            </w:r>
          </w:p>
        </w:tc>
      </w:tr>
      <w:tr w:rsidR="00532856" w:rsidRPr="00AC0FCA" w14:paraId="3B101E69" w14:textId="77777777" w:rsidTr="00532856">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DDCD4" w14:textId="77777777" w:rsidR="00532856" w:rsidRPr="00AC0FCA" w:rsidRDefault="00532856" w:rsidP="00AC0FCA">
            <w:pPr>
              <w:rPr>
                <w:rFonts w:ascii="Book Antiqua" w:hAnsi="Book Antiqua" w:cs="Times New Roman"/>
              </w:rPr>
            </w:pPr>
            <w:proofErr w:type="spellStart"/>
            <w:r w:rsidRPr="00AC0FCA">
              <w:rPr>
                <w:rFonts w:ascii="Book Antiqua" w:hAnsi="Book Antiqua" w:cs="Times New Roman"/>
                <w:color w:val="000000"/>
                <w:shd w:val="clear" w:color="auto" w:fill="FFFFFF"/>
              </w:rPr>
              <w:t>Mutualisms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AA7A" w14:textId="77777777" w:rsidR="00532856" w:rsidRPr="00AC0FCA" w:rsidRDefault="00532856" w:rsidP="00AC0FCA">
            <w:pPr>
              <w:spacing w:line="480" w:lineRule="auto"/>
              <w:rPr>
                <w:rFonts w:ascii="Book Antiqua" w:hAnsi="Book Antiqua" w:cs="Times New Roman"/>
              </w:rPr>
            </w:pPr>
            <w:proofErr w:type="spellStart"/>
            <w:r w:rsidRPr="00AC0FCA">
              <w:rPr>
                <w:rFonts w:ascii="Book Antiqua" w:hAnsi="Book Antiqua" w:cs="Times New Roman"/>
                <w:color w:val="000000"/>
                <w:shd w:val="clear" w:color="auto" w:fill="FFFFFF"/>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1CEBA" w14:textId="77777777" w:rsidR="00532856" w:rsidRPr="00AC0FCA" w:rsidRDefault="00532856" w:rsidP="00AC0FCA">
            <w:pPr>
              <w:spacing w:line="480" w:lineRule="auto"/>
              <w:rPr>
                <w:rFonts w:ascii="Book Antiqua" w:hAnsi="Book Antiqua" w:cs="Times New Roman"/>
              </w:rPr>
            </w:pPr>
            <w:proofErr w:type="spellStart"/>
            <w:r w:rsidRPr="00AC0FCA">
              <w:rPr>
                <w:rFonts w:ascii="Book Antiqua" w:hAnsi="Book Antiqua" w:cs="Times New Roman"/>
                <w:color w:val="000000"/>
                <w:shd w:val="clear" w:color="auto" w:fill="FFFFFF"/>
              </w:rPr>
              <w:t>Simulations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AF8E" w14:textId="77777777" w:rsidR="00532856" w:rsidRPr="00AC0FCA" w:rsidRDefault="00532856" w:rsidP="00AC0FCA">
            <w:pPr>
              <w:spacing w:line="480" w:lineRule="auto"/>
              <w:rPr>
                <w:rFonts w:ascii="Book Antiqua" w:hAnsi="Book Antiqua" w:cs="Times New Roman"/>
              </w:rPr>
            </w:pPr>
            <w:proofErr w:type="spellStart"/>
            <w:r w:rsidRPr="00AC0FCA">
              <w:rPr>
                <w:rFonts w:ascii="Book Antiqua" w:hAnsi="Book Antiqua" w:cs="Times New Roman"/>
                <w:color w:val="000000"/>
                <w:shd w:val="clear" w:color="auto" w:fill="FFFFFF"/>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FA957" w14:textId="77777777" w:rsidR="00532856" w:rsidRPr="00AC0FCA" w:rsidRDefault="00532856" w:rsidP="00AC0FCA">
            <w:pPr>
              <w:spacing w:line="480" w:lineRule="auto"/>
              <w:rPr>
                <w:rFonts w:ascii="Book Antiqua" w:hAnsi="Book Antiqua" w:cs="Times New Roman"/>
              </w:rPr>
            </w:pPr>
            <w:proofErr w:type="spellStart"/>
            <w:r w:rsidRPr="00AC0FCA">
              <w:rPr>
                <w:rFonts w:ascii="Book Antiqua" w:hAnsi="Book Antiqua" w:cs="Times New Roman"/>
                <w:color w:val="000000"/>
                <w:shd w:val="clear" w:color="auto" w:fill="FFFFFF"/>
              </w:rPr>
              <w:t>Simulations</w:t>
            </w:r>
            <w:proofErr w:type="spellEnd"/>
          </w:p>
        </w:tc>
      </w:tr>
      <w:tr w:rsidR="00532856" w:rsidRPr="00AC0FCA" w14:paraId="6E07A4BA" w14:textId="77777777" w:rsidTr="005328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77A3" w14:textId="77777777" w:rsidR="00532856" w:rsidRPr="00AC0FCA" w:rsidRDefault="00532856"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Ant-Myrmecophyte</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8BB8" w14:textId="19E9E014"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0.007 ± 0.035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F414" w14:textId="27BD84AE"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0.037 </w:t>
            </w:r>
            <w:r w:rsidR="00DE0782"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0.056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D5BC3" w14:textId="06EA07B3"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-1.65 </w:t>
            </w:r>
            <w:r w:rsidR="00DE0782"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2009" w14:textId="5C1C9673"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-2.96 </w:t>
            </w:r>
            <w:r w:rsidR="005B43CD"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3.39</w:t>
            </w:r>
          </w:p>
        </w:tc>
      </w:tr>
      <w:tr w:rsidR="00532856" w:rsidRPr="00AC0FCA" w14:paraId="2F207D9D" w14:textId="77777777" w:rsidTr="005328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5AE6" w14:textId="77777777" w:rsidR="00532856" w:rsidRPr="00AC0FCA" w:rsidRDefault="00532856"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Pollination</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EF9C" w14:textId="3C461690"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0.058 ± 0.072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32D81" w14:textId="2C97CC12"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0.14 </w:t>
            </w:r>
            <w:r w:rsidR="00DE0782"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950B" w14:textId="5B361014"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-14.9 </w:t>
            </w:r>
            <w:r w:rsidR="00DE0782"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7F1F" w14:textId="4FC49065"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-19.4 </w:t>
            </w:r>
            <w:r w:rsidR="005B43CD"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15.4</w:t>
            </w:r>
          </w:p>
        </w:tc>
      </w:tr>
      <w:tr w:rsidR="00532856" w:rsidRPr="00AC0FCA" w14:paraId="14C07191" w14:textId="77777777" w:rsidTr="005328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B01A" w14:textId="77777777" w:rsidR="00532856" w:rsidRPr="00AC0FCA" w:rsidRDefault="00532856" w:rsidP="00AC0FCA">
            <w:pPr>
              <w:spacing w:line="0" w:lineRule="atLeast"/>
              <w:rPr>
                <w:rFonts w:ascii="Book Antiqua" w:hAnsi="Book Antiqua" w:cs="Times New Roman"/>
              </w:rPr>
            </w:pPr>
            <w:proofErr w:type="spellStart"/>
            <w:r w:rsidRPr="00AC0FCA">
              <w:rPr>
                <w:rFonts w:ascii="Book Antiqua" w:hAnsi="Book Antiqua" w:cs="Times New Roman"/>
                <w:b/>
                <w:bCs/>
                <w:color w:val="000000"/>
                <w:shd w:val="clear" w:color="auto" w:fill="FFFFFF"/>
              </w:rPr>
              <w:t>Seed</w:t>
            </w:r>
            <w:proofErr w:type="spellEnd"/>
            <w:r w:rsidRPr="00AC0FCA">
              <w:rPr>
                <w:rFonts w:ascii="Book Antiqua" w:hAnsi="Book Antiqua" w:cs="Times New Roman"/>
                <w:b/>
                <w:bCs/>
                <w:color w:val="000000"/>
                <w:shd w:val="clear" w:color="auto" w:fill="FFFFFF"/>
              </w:rPr>
              <w:t xml:space="preserve"> </w:t>
            </w:r>
            <w:proofErr w:type="spellStart"/>
            <w:r w:rsidRPr="00AC0FCA">
              <w:rPr>
                <w:rFonts w:ascii="Book Antiqua" w:hAnsi="Book Antiqua" w:cs="Times New Roman"/>
                <w:b/>
                <w:bCs/>
                <w:color w:val="000000"/>
                <w:shd w:val="clear" w:color="auto" w:fill="FFFFFF"/>
              </w:rPr>
              <w:t>dispersal</w:t>
            </w:r>
            <w:proofErr w:type="spellEnd"/>
            <w:r w:rsidRPr="00AC0FCA">
              <w:rPr>
                <w:rFonts w:ascii="Book Antiqua" w:hAnsi="Book Antiqua" w:cs="Times New Roman"/>
                <w:b/>
                <w:bCs/>
                <w:color w:val="000000"/>
                <w:shd w:val="clear" w:color="auto" w:fill="FFFFFF"/>
              </w:rPr>
              <w:t xml:space="preserve"> (n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948A" w14:textId="67DC6E19"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0.095 ± 0.081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235C" w14:textId="567CA59B"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0.18 </w:t>
            </w:r>
            <w:r w:rsidR="00DE0782"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6739" w14:textId="7B0AE070"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-23.</w:t>
            </w:r>
            <w:r w:rsidR="002B6B06" w:rsidRPr="00AC0FCA">
              <w:rPr>
                <w:rFonts w:ascii="Book Antiqua" w:hAnsi="Book Antiqua" w:cs="Times New Roman"/>
                <w:color w:val="000000"/>
                <w:shd w:val="clear" w:color="auto" w:fill="FFFFFF"/>
              </w:rPr>
              <w:t>06 ±</w:t>
            </w:r>
            <w:r w:rsidR="00DE0782" w:rsidRPr="00AC0FCA">
              <w:rPr>
                <w:rFonts w:ascii="Book Antiqua" w:hAnsi="Book Antiqua" w:cs="Times New Roman"/>
                <w:color w:val="000000"/>
                <w:shd w:val="clear" w:color="auto" w:fill="FFFFFF"/>
              </w:rPr>
              <w:t xml:space="preserve"> </w:t>
            </w:r>
            <w:r w:rsidRPr="00AC0FCA">
              <w:rPr>
                <w:rFonts w:ascii="Book Antiqua" w:hAnsi="Book Antiqua" w:cs="Times New Roman"/>
                <w:color w:val="000000"/>
                <w:shd w:val="clear" w:color="auto" w:fill="FFFFFF"/>
              </w:rPr>
              <w:t>17.02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D7A4" w14:textId="42E44BA2" w:rsidR="00532856" w:rsidRPr="00AC0FCA" w:rsidRDefault="00532856" w:rsidP="00AC0FCA">
            <w:pPr>
              <w:spacing w:line="0" w:lineRule="atLeast"/>
              <w:rPr>
                <w:rFonts w:ascii="Book Antiqua" w:hAnsi="Book Antiqua" w:cs="Times New Roman"/>
              </w:rPr>
            </w:pPr>
            <w:r w:rsidRPr="00AC0FCA">
              <w:rPr>
                <w:rFonts w:ascii="Book Antiqua" w:hAnsi="Book Antiqua" w:cs="Times New Roman"/>
                <w:color w:val="000000"/>
                <w:shd w:val="clear" w:color="auto" w:fill="FFFFFF"/>
              </w:rPr>
              <w:t xml:space="preserve">-26.3 </w:t>
            </w:r>
            <w:r w:rsidR="005B43CD" w:rsidRPr="00AC0FCA">
              <w:rPr>
                <w:rFonts w:ascii="Book Antiqua" w:hAnsi="Book Antiqua" w:cs="Times New Roman"/>
                <w:color w:val="000000"/>
                <w:shd w:val="clear" w:color="auto" w:fill="FFFFFF"/>
              </w:rPr>
              <w:t>±</w:t>
            </w:r>
            <w:r w:rsidRPr="00AC0FCA">
              <w:rPr>
                <w:rFonts w:ascii="Book Antiqua" w:hAnsi="Book Antiqua" w:cs="Times New Roman"/>
                <w:color w:val="000000"/>
                <w:shd w:val="clear" w:color="auto" w:fill="FFFFFF"/>
              </w:rPr>
              <w:t xml:space="preserve"> 19.0</w:t>
            </w:r>
          </w:p>
        </w:tc>
      </w:tr>
    </w:tbl>
    <w:p w14:paraId="49E10BA0" w14:textId="77777777" w:rsidR="000B20D5" w:rsidRPr="000B20D5" w:rsidRDefault="000B20D5" w:rsidP="00AC0FCA">
      <w:pPr>
        <w:spacing w:line="480" w:lineRule="auto"/>
        <w:rPr>
          <w:rFonts w:ascii="Book Antiqua" w:eastAsia="Times New Roman" w:hAnsi="Book Antiqua" w:cs="Times New Roman"/>
          <w:lang w:val="en-US"/>
        </w:rPr>
      </w:pPr>
    </w:p>
    <w:sectPr w:rsidR="000B20D5" w:rsidRPr="000B20D5" w:rsidSect="00285127">
      <w:footerReference w:type="default" r:id="rId12"/>
      <w:pgSz w:w="11900" w:h="16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1645" w14:textId="77777777" w:rsidR="00270574" w:rsidRDefault="00270574" w:rsidP="00C06414">
      <w:r>
        <w:separator/>
      </w:r>
    </w:p>
  </w:endnote>
  <w:endnote w:type="continuationSeparator" w:id="0">
    <w:p w14:paraId="0C83BEDB" w14:textId="77777777" w:rsidR="00270574" w:rsidRDefault="00270574" w:rsidP="00C0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09508"/>
      <w:docPartObj>
        <w:docPartGallery w:val="Page Numbers (Bottom of Page)"/>
        <w:docPartUnique/>
      </w:docPartObj>
    </w:sdtPr>
    <w:sdtEndPr/>
    <w:sdtContent>
      <w:p w14:paraId="4D372175" w14:textId="6A3311A7" w:rsidR="00C06414" w:rsidRDefault="00C06414">
        <w:pPr>
          <w:pStyle w:val="Footer"/>
          <w:jc w:val="right"/>
        </w:pPr>
        <w:r>
          <w:fldChar w:fldCharType="begin"/>
        </w:r>
        <w:r>
          <w:instrText>PAGE   \* MERGEFORMAT</w:instrText>
        </w:r>
        <w:r>
          <w:fldChar w:fldCharType="separate"/>
        </w:r>
        <w:r>
          <w:t>2</w:t>
        </w:r>
        <w:r>
          <w:fldChar w:fldCharType="end"/>
        </w:r>
      </w:p>
    </w:sdtContent>
  </w:sdt>
  <w:p w14:paraId="385D2A95" w14:textId="77777777" w:rsidR="00C06414" w:rsidRDefault="00C0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70A2" w14:textId="77777777" w:rsidR="00270574" w:rsidRDefault="00270574" w:rsidP="00C06414">
      <w:r>
        <w:separator/>
      </w:r>
    </w:p>
  </w:footnote>
  <w:footnote w:type="continuationSeparator" w:id="0">
    <w:p w14:paraId="1C3B7E47" w14:textId="77777777" w:rsidR="00270574" w:rsidRDefault="00270574" w:rsidP="00C06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EE2"/>
    <w:multiLevelType w:val="multilevel"/>
    <w:tmpl w:val="F136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20058"/>
    <w:multiLevelType w:val="multilevel"/>
    <w:tmpl w:val="DD4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15551">
    <w15:presenceInfo w15:providerId="AD" w15:userId="S::user15551@my365.site::822d9956-30cd-4a01-ad1e-ad27d5402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CE"/>
    <w:rsid w:val="000200F6"/>
    <w:rsid w:val="00021D0E"/>
    <w:rsid w:val="0002576A"/>
    <w:rsid w:val="00046D30"/>
    <w:rsid w:val="00060113"/>
    <w:rsid w:val="00087C2A"/>
    <w:rsid w:val="0009285F"/>
    <w:rsid w:val="00094A76"/>
    <w:rsid w:val="000A641D"/>
    <w:rsid w:val="000B12EA"/>
    <w:rsid w:val="000B20D5"/>
    <w:rsid w:val="000C4BFC"/>
    <w:rsid w:val="000D26D8"/>
    <w:rsid w:val="000E2118"/>
    <w:rsid w:val="000F61CD"/>
    <w:rsid w:val="000F7F29"/>
    <w:rsid w:val="00101E21"/>
    <w:rsid w:val="00102259"/>
    <w:rsid w:val="00105932"/>
    <w:rsid w:val="00107D5B"/>
    <w:rsid w:val="001120AD"/>
    <w:rsid w:val="001208B5"/>
    <w:rsid w:val="0012651F"/>
    <w:rsid w:val="00134546"/>
    <w:rsid w:val="001411CC"/>
    <w:rsid w:val="00146BA4"/>
    <w:rsid w:val="00154887"/>
    <w:rsid w:val="00171F44"/>
    <w:rsid w:val="00186583"/>
    <w:rsid w:val="00190069"/>
    <w:rsid w:val="0019226E"/>
    <w:rsid w:val="0019601A"/>
    <w:rsid w:val="001A03E5"/>
    <w:rsid w:val="001A7A03"/>
    <w:rsid w:val="001B2918"/>
    <w:rsid w:val="001B46FD"/>
    <w:rsid w:val="001C0D26"/>
    <w:rsid w:val="001C60FD"/>
    <w:rsid w:val="001C7C5F"/>
    <w:rsid w:val="001D0B8E"/>
    <w:rsid w:val="001D3FBF"/>
    <w:rsid w:val="001F1873"/>
    <w:rsid w:val="00202B28"/>
    <w:rsid w:val="0020378B"/>
    <w:rsid w:val="00216919"/>
    <w:rsid w:val="0022118E"/>
    <w:rsid w:val="002234C8"/>
    <w:rsid w:val="00232952"/>
    <w:rsid w:val="002345AD"/>
    <w:rsid w:val="002345CD"/>
    <w:rsid w:val="00243065"/>
    <w:rsid w:val="002516C9"/>
    <w:rsid w:val="0025446D"/>
    <w:rsid w:val="002621D9"/>
    <w:rsid w:val="00270574"/>
    <w:rsid w:val="00273538"/>
    <w:rsid w:val="0027656D"/>
    <w:rsid w:val="00284FA5"/>
    <w:rsid w:val="00285127"/>
    <w:rsid w:val="00293D65"/>
    <w:rsid w:val="002953B5"/>
    <w:rsid w:val="002B6B06"/>
    <w:rsid w:val="002C034D"/>
    <w:rsid w:val="002D10DD"/>
    <w:rsid w:val="002D6C73"/>
    <w:rsid w:val="002F1501"/>
    <w:rsid w:val="002F4FC4"/>
    <w:rsid w:val="00300A14"/>
    <w:rsid w:val="003027AF"/>
    <w:rsid w:val="0030306D"/>
    <w:rsid w:val="0030441F"/>
    <w:rsid w:val="00323D67"/>
    <w:rsid w:val="003303F4"/>
    <w:rsid w:val="0036527D"/>
    <w:rsid w:val="00372B3D"/>
    <w:rsid w:val="00395765"/>
    <w:rsid w:val="003A164A"/>
    <w:rsid w:val="003B2EA8"/>
    <w:rsid w:val="003B3A2B"/>
    <w:rsid w:val="003B5F4A"/>
    <w:rsid w:val="003B7329"/>
    <w:rsid w:val="003C0816"/>
    <w:rsid w:val="003C1B90"/>
    <w:rsid w:val="0040096A"/>
    <w:rsid w:val="00420799"/>
    <w:rsid w:val="00431D14"/>
    <w:rsid w:val="00440606"/>
    <w:rsid w:val="004532CD"/>
    <w:rsid w:val="00454D40"/>
    <w:rsid w:val="004625D1"/>
    <w:rsid w:val="0046523C"/>
    <w:rsid w:val="00471096"/>
    <w:rsid w:val="00471AEC"/>
    <w:rsid w:val="00473536"/>
    <w:rsid w:val="004776A0"/>
    <w:rsid w:val="00484CA2"/>
    <w:rsid w:val="00485EFB"/>
    <w:rsid w:val="00491BA1"/>
    <w:rsid w:val="00494073"/>
    <w:rsid w:val="0049558C"/>
    <w:rsid w:val="00497F84"/>
    <w:rsid w:val="004A454F"/>
    <w:rsid w:val="004B0AC1"/>
    <w:rsid w:val="004C392F"/>
    <w:rsid w:val="004C731F"/>
    <w:rsid w:val="004E7DB5"/>
    <w:rsid w:val="00513A79"/>
    <w:rsid w:val="00520E5E"/>
    <w:rsid w:val="00524AED"/>
    <w:rsid w:val="0052734F"/>
    <w:rsid w:val="0053044B"/>
    <w:rsid w:val="005321C3"/>
    <w:rsid w:val="00532856"/>
    <w:rsid w:val="00533D2C"/>
    <w:rsid w:val="00535A7E"/>
    <w:rsid w:val="00547D13"/>
    <w:rsid w:val="005838AF"/>
    <w:rsid w:val="00590500"/>
    <w:rsid w:val="00591303"/>
    <w:rsid w:val="005A1BB3"/>
    <w:rsid w:val="005B2FBD"/>
    <w:rsid w:val="005B43CD"/>
    <w:rsid w:val="005D0C84"/>
    <w:rsid w:val="00611D17"/>
    <w:rsid w:val="006265CB"/>
    <w:rsid w:val="00627907"/>
    <w:rsid w:val="00646823"/>
    <w:rsid w:val="00665B94"/>
    <w:rsid w:val="0067396A"/>
    <w:rsid w:val="006753CE"/>
    <w:rsid w:val="00686F5F"/>
    <w:rsid w:val="006B14F3"/>
    <w:rsid w:val="006B309B"/>
    <w:rsid w:val="006C04C8"/>
    <w:rsid w:val="006C1944"/>
    <w:rsid w:val="006D07CE"/>
    <w:rsid w:val="006E166F"/>
    <w:rsid w:val="006E30D8"/>
    <w:rsid w:val="006F1FD0"/>
    <w:rsid w:val="007037B0"/>
    <w:rsid w:val="00711457"/>
    <w:rsid w:val="007163A7"/>
    <w:rsid w:val="00726DC5"/>
    <w:rsid w:val="00733139"/>
    <w:rsid w:val="0077255D"/>
    <w:rsid w:val="007734C3"/>
    <w:rsid w:val="00776903"/>
    <w:rsid w:val="00790162"/>
    <w:rsid w:val="00791F1C"/>
    <w:rsid w:val="007A7599"/>
    <w:rsid w:val="007B76C2"/>
    <w:rsid w:val="007D5180"/>
    <w:rsid w:val="007E16CA"/>
    <w:rsid w:val="007E50A1"/>
    <w:rsid w:val="007E6B68"/>
    <w:rsid w:val="007F316B"/>
    <w:rsid w:val="007F6F04"/>
    <w:rsid w:val="0080586D"/>
    <w:rsid w:val="0083328C"/>
    <w:rsid w:val="00843ADE"/>
    <w:rsid w:val="00861642"/>
    <w:rsid w:val="00871093"/>
    <w:rsid w:val="00871188"/>
    <w:rsid w:val="008E295F"/>
    <w:rsid w:val="008E4EB9"/>
    <w:rsid w:val="009124A4"/>
    <w:rsid w:val="00943278"/>
    <w:rsid w:val="00975EC8"/>
    <w:rsid w:val="00980E02"/>
    <w:rsid w:val="00981905"/>
    <w:rsid w:val="00981EEC"/>
    <w:rsid w:val="009829BB"/>
    <w:rsid w:val="0099232A"/>
    <w:rsid w:val="009E0354"/>
    <w:rsid w:val="00A03EB4"/>
    <w:rsid w:val="00A20199"/>
    <w:rsid w:val="00A23A55"/>
    <w:rsid w:val="00A371A3"/>
    <w:rsid w:val="00A46F9C"/>
    <w:rsid w:val="00A54636"/>
    <w:rsid w:val="00A63F60"/>
    <w:rsid w:val="00A75337"/>
    <w:rsid w:val="00A805CA"/>
    <w:rsid w:val="00AA148C"/>
    <w:rsid w:val="00AA3FA1"/>
    <w:rsid w:val="00AB0589"/>
    <w:rsid w:val="00AC0FCA"/>
    <w:rsid w:val="00AC1219"/>
    <w:rsid w:val="00AC77B2"/>
    <w:rsid w:val="00AE1873"/>
    <w:rsid w:val="00AE2562"/>
    <w:rsid w:val="00AE417A"/>
    <w:rsid w:val="00AE4806"/>
    <w:rsid w:val="00AF5A61"/>
    <w:rsid w:val="00B0318E"/>
    <w:rsid w:val="00B16735"/>
    <w:rsid w:val="00B24542"/>
    <w:rsid w:val="00B27E93"/>
    <w:rsid w:val="00B65CE3"/>
    <w:rsid w:val="00B92A91"/>
    <w:rsid w:val="00BA06DD"/>
    <w:rsid w:val="00BA6241"/>
    <w:rsid w:val="00BA6431"/>
    <w:rsid w:val="00BA747C"/>
    <w:rsid w:val="00BB2A61"/>
    <w:rsid w:val="00BC6BDB"/>
    <w:rsid w:val="00BC70A9"/>
    <w:rsid w:val="00BD26DF"/>
    <w:rsid w:val="00BD4D83"/>
    <w:rsid w:val="00BE7981"/>
    <w:rsid w:val="00BF0A37"/>
    <w:rsid w:val="00BF1A73"/>
    <w:rsid w:val="00C06414"/>
    <w:rsid w:val="00C26898"/>
    <w:rsid w:val="00C507A1"/>
    <w:rsid w:val="00C53A4D"/>
    <w:rsid w:val="00C55650"/>
    <w:rsid w:val="00C64811"/>
    <w:rsid w:val="00C67C8F"/>
    <w:rsid w:val="00C806CA"/>
    <w:rsid w:val="00C865E4"/>
    <w:rsid w:val="00C907EA"/>
    <w:rsid w:val="00C93735"/>
    <w:rsid w:val="00C95221"/>
    <w:rsid w:val="00CB27C6"/>
    <w:rsid w:val="00CB4A32"/>
    <w:rsid w:val="00CC4F3A"/>
    <w:rsid w:val="00CC618E"/>
    <w:rsid w:val="00CD3308"/>
    <w:rsid w:val="00CD53E0"/>
    <w:rsid w:val="00CD5FFE"/>
    <w:rsid w:val="00CE6C2A"/>
    <w:rsid w:val="00CE7B71"/>
    <w:rsid w:val="00CF3896"/>
    <w:rsid w:val="00CF6EBF"/>
    <w:rsid w:val="00D158E4"/>
    <w:rsid w:val="00D41E54"/>
    <w:rsid w:val="00D44089"/>
    <w:rsid w:val="00D62534"/>
    <w:rsid w:val="00D67983"/>
    <w:rsid w:val="00DA7AFA"/>
    <w:rsid w:val="00DB2EDE"/>
    <w:rsid w:val="00DB3F3B"/>
    <w:rsid w:val="00DB7986"/>
    <w:rsid w:val="00DC1CA6"/>
    <w:rsid w:val="00DC25B1"/>
    <w:rsid w:val="00DE0782"/>
    <w:rsid w:val="00DF0989"/>
    <w:rsid w:val="00DF6804"/>
    <w:rsid w:val="00E33D22"/>
    <w:rsid w:val="00E34B44"/>
    <w:rsid w:val="00E41592"/>
    <w:rsid w:val="00E472B6"/>
    <w:rsid w:val="00E53B49"/>
    <w:rsid w:val="00E600E6"/>
    <w:rsid w:val="00E60B5D"/>
    <w:rsid w:val="00E66D44"/>
    <w:rsid w:val="00E83E2E"/>
    <w:rsid w:val="00E93BD7"/>
    <w:rsid w:val="00EB02D6"/>
    <w:rsid w:val="00EB15A7"/>
    <w:rsid w:val="00EC499F"/>
    <w:rsid w:val="00EC673E"/>
    <w:rsid w:val="00EE0E9B"/>
    <w:rsid w:val="00F03078"/>
    <w:rsid w:val="00F05CF6"/>
    <w:rsid w:val="00F069AF"/>
    <w:rsid w:val="00F11ABB"/>
    <w:rsid w:val="00F13036"/>
    <w:rsid w:val="00F17BEC"/>
    <w:rsid w:val="00F2010C"/>
    <w:rsid w:val="00F370F0"/>
    <w:rsid w:val="00F375B3"/>
    <w:rsid w:val="00F405D4"/>
    <w:rsid w:val="00F53621"/>
    <w:rsid w:val="00F76949"/>
    <w:rsid w:val="00F900D2"/>
    <w:rsid w:val="00F9390A"/>
    <w:rsid w:val="00F94D7F"/>
    <w:rsid w:val="00FA09CA"/>
    <w:rsid w:val="00FC1FFC"/>
    <w:rsid w:val="00FC3C34"/>
    <w:rsid w:val="00FD2856"/>
    <w:rsid w:val="00FD477E"/>
    <w:rsid w:val="00FD5D87"/>
    <w:rsid w:val="00FF1D4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E08E2"/>
  <w14:defaultImageDpi w14:val="300"/>
  <w15:docId w15:val="{3124CAC0-047A-884B-BBC4-281EC578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7C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6D07CE"/>
  </w:style>
  <w:style w:type="character" w:styleId="Hyperlink">
    <w:name w:val="Hyperlink"/>
    <w:basedOn w:val="DefaultParagraphFont"/>
    <w:uiPriority w:val="99"/>
    <w:unhideWhenUsed/>
    <w:rsid w:val="006D07CE"/>
    <w:rPr>
      <w:color w:val="0000FF"/>
      <w:u w:val="single"/>
    </w:rPr>
  </w:style>
  <w:style w:type="paragraph" w:styleId="BalloonText">
    <w:name w:val="Balloon Text"/>
    <w:basedOn w:val="Normal"/>
    <w:link w:val="BalloonTextChar"/>
    <w:uiPriority w:val="99"/>
    <w:semiHidden/>
    <w:unhideWhenUsed/>
    <w:rsid w:val="00FF1D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D4D"/>
    <w:rPr>
      <w:rFonts w:ascii="Lucida Grande" w:hAnsi="Lucida Grande" w:cs="Lucida Grande"/>
      <w:sz w:val="18"/>
      <w:szCs w:val="18"/>
    </w:rPr>
  </w:style>
  <w:style w:type="character" w:styleId="UnresolvedMention">
    <w:name w:val="Unresolved Mention"/>
    <w:basedOn w:val="DefaultParagraphFont"/>
    <w:uiPriority w:val="99"/>
    <w:semiHidden/>
    <w:unhideWhenUsed/>
    <w:rsid w:val="00101E21"/>
    <w:rPr>
      <w:color w:val="605E5C"/>
      <w:shd w:val="clear" w:color="auto" w:fill="E1DFDD"/>
    </w:rPr>
  </w:style>
  <w:style w:type="character" w:styleId="CommentReference">
    <w:name w:val="annotation reference"/>
    <w:basedOn w:val="DefaultParagraphFont"/>
    <w:uiPriority w:val="99"/>
    <w:semiHidden/>
    <w:unhideWhenUsed/>
    <w:rsid w:val="00101E21"/>
    <w:rPr>
      <w:sz w:val="16"/>
      <w:szCs w:val="16"/>
    </w:rPr>
  </w:style>
  <w:style w:type="paragraph" w:styleId="CommentText">
    <w:name w:val="annotation text"/>
    <w:basedOn w:val="Normal"/>
    <w:link w:val="CommentTextChar"/>
    <w:uiPriority w:val="99"/>
    <w:semiHidden/>
    <w:unhideWhenUsed/>
    <w:rsid w:val="00101E21"/>
    <w:rPr>
      <w:sz w:val="20"/>
      <w:szCs w:val="20"/>
    </w:rPr>
  </w:style>
  <w:style w:type="character" w:customStyle="1" w:styleId="CommentTextChar">
    <w:name w:val="Comment Text Char"/>
    <w:basedOn w:val="DefaultParagraphFont"/>
    <w:link w:val="CommentText"/>
    <w:uiPriority w:val="99"/>
    <w:semiHidden/>
    <w:rsid w:val="00101E21"/>
    <w:rPr>
      <w:sz w:val="20"/>
      <w:szCs w:val="20"/>
    </w:rPr>
  </w:style>
  <w:style w:type="paragraph" w:styleId="CommentSubject">
    <w:name w:val="annotation subject"/>
    <w:basedOn w:val="CommentText"/>
    <w:next w:val="CommentText"/>
    <w:link w:val="CommentSubjectChar"/>
    <w:uiPriority w:val="99"/>
    <w:semiHidden/>
    <w:unhideWhenUsed/>
    <w:rsid w:val="00101E21"/>
    <w:rPr>
      <w:b/>
      <w:bCs/>
    </w:rPr>
  </w:style>
  <w:style w:type="character" w:customStyle="1" w:styleId="CommentSubjectChar">
    <w:name w:val="Comment Subject Char"/>
    <w:basedOn w:val="CommentTextChar"/>
    <w:link w:val="CommentSubject"/>
    <w:uiPriority w:val="99"/>
    <w:semiHidden/>
    <w:rsid w:val="00101E21"/>
    <w:rPr>
      <w:b/>
      <w:bCs/>
      <w:sz w:val="20"/>
      <w:szCs w:val="20"/>
    </w:rPr>
  </w:style>
  <w:style w:type="character" w:styleId="PlaceholderText">
    <w:name w:val="Placeholder Text"/>
    <w:basedOn w:val="DefaultParagraphFont"/>
    <w:uiPriority w:val="99"/>
    <w:semiHidden/>
    <w:rsid w:val="00BA06DD"/>
    <w:rPr>
      <w:color w:val="808080"/>
    </w:rPr>
  </w:style>
  <w:style w:type="paragraph" w:styleId="Revision">
    <w:name w:val="Revision"/>
    <w:hidden/>
    <w:uiPriority w:val="99"/>
    <w:semiHidden/>
    <w:rsid w:val="009829BB"/>
  </w:style>
  <w:style w:type="character" w:styleId="LineNumber">
    <w:name w:val="line number"/>
    <w:basedOn w:val="DefaultParagraphFont"/>
    <w:uiPriority w:val="99"/>
    <w:semiHidden/>
    <w:unhideWhenUsed/>
    <w:rsid w:val="00285127"/>
  </w:style>
  <w:style w:type="character" w:customStyle="1" w:styleId="hlfld-contribauthor">
    <w:name w:val="hlfld-contribauthor"/>
    <w:basedOn w:val="DefaultParagraphFont"/>
    <w:rsid w:val="000B20D5"/>
  </w:style>
  <w:style w:type="character" w:customStyle="1" w:styleId="earliestdate">
    <w:name w:val="earliestdate"/>
    <w:basedOn w:val="DefaultParagraphFont"/>
    <w:rsid w:val="000B20D5"/>
  </w:style>
  <w:style w:type="character" w:customStyle="1" w:styleId="article-title">
    <w:name w:val="article-title"/>
    <w:basedOn w:val="DefaultParagraphFont"/>
    <w:rsid w:val="000B20D5"/>
  </w:style>
  <w:style w:type="character" w:customStyle="1" w:styleId="abbrevtitle">
    <w:name w:val="abbrevtitle"/>
    <w:basedOn w:val="DefaultParagraphFont"/>
    <w:rsid w:val="000B20D5"/>
  </w:style>
  <w:style w:type="character" w:customStyle="1" w:styleId="volume">
    <w:name w:val="volume"/>
    <w:basedOn w:val="DefaultParagraphFont"/>
    <w:rsid w:val="000B20D5"/>
  </w:style>
  <w:style w:type="character" w:customStyle="1" w:styleId="articleid">
    <w:name w:val="articleid"/>
    <w:basedOn w:val="DefaultParagraphFont"/>
    <w:rsid w:val="000B20D5"/>
  </w:style>
  <w:style w:type="character" w:customStyle="1" w:styleId="pagerange">
    <w:name w:val="pagerange"/>
    <w:basedOn w:val="DefaultParagraphFont"/>
    <w:rsid w:val="000B20D5"/>
  </w:style>
  <w:style w:type="paragraph" w:styleId="Header">
    <w:name w:val="header"/>
    <w:basedOn w:val="Normal"/>
    <w:link w:val="HeaderChar"/>
    <w:uiPriority w:val="99"/>
    <w:unhideWhenUsed/>
    <w:rsid w:val="00C06414"/>
    <w:pPr>
      <w:tabs>
        <w:tab w:val="center" w:pos="4252"/>
        <w:tab w:val="right" w:pos="8504"/>
      </w:tabs>
    </w:pPr>
  </w:style>
  <w:style w:type="character" w:customStyle="1" w:styleId="HeaderChar">
    <w:name w:val="Header Char"/>
    <w:basedOn w:val="DefaultParagraphFont"/>
    <w:link w:val="Header"/>
    <w:uiPriority w:val="99"/>
    <w:rsid w:val="00C06414"/>
  </w:style>
  <w:style w:type="paragraph" w:styleId="Footer">
    <w:name w:val="footer"/>
    <w:basedOn w:val="Normal"/>
    <w:link w:val="FooterChar"/>
    <w:uiPriority w:val="99"/>
    <w:unhideWhenUsed/>
    <w:rsid w:val="00C06414"/>
    <w:pPr>
      <w:tabs>
        <w:tab w:val="center" w:pos="4252"/>
        <w:tab w:val="right" w:pos="8504"/>
      </w:tabs>
    </w:pPr>
  </w:style>
  <w:style w:type="character" w:customStyle="1" w:styleId="FooterChar">
    <w:name w:val="Footer Char"/>
    <w:basedOn w:val="DefaultParagraphFont"/>
    <w:link w:val="Footer"/>
    <w:uiPriority w:val="99"/>
    <w:rsid w:val="00C06414"/>
  </w:style>
  <w:style w:type="character" w:styleId="Strong">
    <w:name w:val="Strong"/>
    <w:basedOn w:val="DefaultParagraphFont"/>
    <w:uiPriority w:val="22"/>
    <w:qFormat/>
    <w:rsid w:val="0020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620">
      <w:bodyDiv w:val="1"/>
      <w:marLeft w:val="0"/>
      <w:marRight w:val="0"/>
      <w:marTop w:val="0"/>
      <w:marBottom w:val="0"/>
      <w:divBdr>
        <w:top w:val="none" w:sz="0" w:space="0" w:color="auto"/>
        <w:left w:val="none" w:sz="0" w:space="0" w:color="auto"/>
        <w:bottom w:val="none" w:sz="0" w:space="0" w:color="auto"/>
        <w:right w:val="none" w:sz="0" w:space="0" w:color="auto"/>
      </w:divBdr>
    </w:div>
    <w:div w:id="227040151">
      <w:bodyDiv w:val="1"/>
      <w:marLeft w:val="0"/>
      <w:marRight w:val="0"/>
      <w:marTop w:val="0"/>
      <w:marBottom w:val="0"/>
      <w:divBdr>
        <w:top w:val="none" w:sz="0" w:space="0" w:color="auto"/>
        <w:left w:val="none" w:sz="0" w:space="0" w:color="auto"/>
        <w:bottom w:val="none" w:sz="0" w:space="0" w:color="auto"/>
        <w:right w:val="none" w:sz="0" w:space="0" w:color="auto"/>
      </w:divBdr>
    </w:div>
    <w:div w:id="240287598">
      <w:bodyDiv w:val="1"/>
      <w:marLeft w:val="0"/>
      <w:marRight w:val="0"/>
      <w:marTop w:val="0"/>
      <w:marBottom w:val="0"/>
      <w:divBdr>
        <w:top w:val="none" w:sz="0" w:space="0" w:color="auto"/>
        <w:left w:val="none" w:sz="0" w:space="0" w:color="auto"/>
        <w:bottom w:val="none" w:sz="0" w:space="0" w:color="auto"/>
        <w:right w:val="none" w:sz="0" w:space="0" w:color="auto"/>
      </w:divBdr>
    </w:div>
    <w:div w:id="254561170">
      <w:bodyDiv w:val="1"/>
      <w:marLeft w:val="0"/>
      <w:marRight w:val="0"/>
      <w:marTop w:val="0"/>
      <w:marBottom w:val="0"/>
      <w:divBdr>
        <w:top w:val="none" w:sz="0" w:space="0" w:color="auto"/>
        <w:left w:val="none" w:sz="0" w:space="0" w:color="auto"/>
        <w:bottom w:val="none" w:sz="0" w:space="0" w:color="auto"/>
        <w:right w:val="none" w:sz="0" w:space="0" w:color="auto"/>
      </w:divBdr>
      <w:divsChild>
        <w:div w:id="1963270870">
          <w:marLeft w:val="0"/>
          <w:marRight w:val="0"/>
          <w:marTop w:val="0"/>
          <w:marBottom w:val="0"/>
          <w:divBdr>
            <w:top w:val="none" w:sz="0" w:space="0" w:color="auto"/>
            <w:left w:val="none" w:sz="0" w:space="0" w:color="auto"/>
            <w:bottom w:val="none" w:sz="0" w:space="0" w:color="auto"/>
            <w:right w:val="none" w:sz="0" w:space="0" w:color="auto"/>
          </w:divBdr>
          <w:divsChild>
            <w:div w:id="9744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813">
      <w:bodyDiv w:val="1"/>
      <w:marLeft w:val="0"/>
      <w:marRight w:val="0"/>
      <w:marTop w:val="0"/>
      <w:marBottom w:val="0"/>
      <w:divBdr>
        <w:top w:val="none" w:sz="0" w:space="0" w:color="auto"/>
        <w:left w:val="none" w:sz="0" w:space="0" w:color="auto"/>
        <w:bottom w:val="none" w:sz="0" w:space="0" w:color="auto"/>
        <w:right w:val="none" w:sz="0" w:space="0" w:color="auto"/>
      </w:divBdr>
    </w:div>
    <w:div w:id="293368808">
      <w:bodyDiv w:val="1"/>
      <w:marLeft w:val="0"/>
      <w:marRight w:val="0"/>
      <w:marTop w:val="0"/>
      <w:marBottom w:val="0"/>
      <w:divBdr>
        <w:top w:val="none" w:sz="0" w:space="0" w:color="auto"/>
        <w:left w:val="none" w:sz="0" w:space="0" w:color="auto"/>
        <w:bottom w:val="none" w:sz="0" w:space="0" w:color="auto"/>
        <w:right w:val="none" w:sz="0" w:space="0" w:color="auto"/>
      </w:divBdr>
    </w:div>
    <w:div w:id="331220488">
      <w:bodyDiv w:val="1"/>
      <w:marLeft w:val="0"/>
      <w:marRight w:val="0"/>
      <w:marTop w:val="0"/>
      <w:marBottom w:val="0"/>
      <w:divBdr>
        <w:top w:val="none" w:sz="0" w:space="0" w:color="auto"/>
        <w:left w:val="none" w:sz="0" w:space="0" w:color="auto"/>
        <w:bottom w:val="none" w:sz="0" w:space="0" w:color="auto"/>
        <w:right w:val="none" w:sz="0" w:space="0" w:color="auto"/>
      </w:divBdr>
    </w:div>
    <w:div w:id="356588397">
      <w:bodyDiv w:val="1"/>
      <w:marLeft w:val="0"/>
      <w:marRight w:val="0"/>
      <w:marTop w:val="0"/>
      <w:marBottom w:val="0"/>
      <w:divBdr>
        <w:top w:val="none" w:sz="0" w:space="0" w:color="auto"/>
        <w:left w:val="none" w:sz="0" w:space="0" w:color="auto"/>
        <w:bottom w:val="none" w:sz="0" w:space="0" w:color="auto"/>
        <w:right w:val="none" w:sz="0" w:space="0" w:color="auto"/>
      </w:divBdr>
    </w:div>
    <w:div w:id="468060737">
      <w:bodyDiv w:val="1"/>
      <w:marLeft w:val="0"/>
      <w:marRight w:val="0"/>
      <w:marTop w:val="0"/>
      <w:marBottom w:val="0"/>
      <w:divBdr>
        <w:top w:val="none" w:sz="0" w:space="0" w:color="auto"/>
        <w:left w:val="none" w:sz="0" w:space="0" w:color="auto"/>
        <w:bottom w:val="none" w:sz="0" w:space="0" w:color="auto"/>
        <w:right w:val="none" w:sz="0" w:space="0" w:color="auto"/>
      </w:divBdr>
    </w:div>
    <w:div w:id="493572927">
      <w:bodyDiv w:val="1"/>
      <w:marLeft w:val="0"/>
      <w:marRight w:val="0"/>
      <w:marTop w:val="0"/>
      <w:marBottom w:val="0"/>
      <w:divBdr>
        <w:top w:val="none" w:sz="0" w:space="0" w:color="auto"/>
        <w:left w:val="none" w:sz="0" w:space="0" w:color="auto"/>
        <w:bottom w:val="none" w:sz="0" w:space="0" w:color="auto"/>
        <w:right w:val="none" w:sz="0" w:space="0" w:color="auto"/>
      </w:divBdr>
    </w:div>
    <w:div w:id="645352603">
      <w:bodyDiv w:val="1"/>
      <w:marLeft w:val="0"/>
      <w:marRight w:val="0"/>
      <w:marTop w:val="0"/>
      <w:marBottom w:val="0"/>
      <w:divBdr>
        <w:top w:val="none" w:sz="0" w:space="0" w:color="auto"/>
        <w:left w:val="none" w:sz="0" w:space="0" w:color="auto"/>
        <w:bottom w:val="none" w:sz="0" w:space="0" w:color="auto"/>
        <w:right w:val="none" w:sz="0" w:space="0" w:color="auto"/>
      </w:divBdr>
    </w:div>
    <w:div w:id="648947690">
      <w:bodyDiv w:val="1"/>
      <w:marLeft w:val="0"/>
      <w:marRight w:val="0"/>
      <w:marTop w:val="0"/>
      <w:marBottom w:val="0"/>
      <w:divBdr>
        <w:top w:val="none" w:sz="0" w:space="0" w:color="auto"/>
        <w:left w:val="none" w:sz="0" w:space="0" w:color="auto"/>
        <w:bottom w:val="none" w:sz="0" w:space="0" w:color="auto"/>
        <w:right w:val="none" w:sz="0" w:space="0" w:color="auto"/>
      </w:divBdr>
      <w:divsChild>
        <w:div w:id="44722551">
          <w:marLeft w:val="0"/>
          <w:marRight w:val="0"/>
          <w:marTop w:val="0"/>
          <w:marBottom w:val="0"/>
          <w:divBdr>
            <w:top w:val="none" w:sz="0" w:space="0" w:color="auto"/>
            <w:left w:val="none" w:sz="0" w:space="0" w:color="auto"/>
            <w:bottom w:val="none" w:sz="0" w:space="0" w:color="auto"/>
            <w:right w:val="none" w:sz="0" w:space="0" w:color="auto"/>
          </w:divBdr>
          <w:divsChild>
            <w:div w:id="283586617">
              <w:marLeft w:val="0"/>
              <w:marRight w:val="0"/>
              <w:marTop w:val="0"/>
              <w:marBottom w:val="0"/>
              <w:divBdr>
                <w:top w:val="none" w:sz="0" w:space="0" w:color="auto"/>
                <w:left w:val="none" w:sz="0" w:space="0" w:color="auto"/>
                <w:bottom w:val="none" w:sz="0" w:space="0" w:color="auto"/>
                <w:right w:val="none" w:sz="0" w:space="0" w:color="auto"/>
              </w:divBdr>
              <w:divsChild>
                <w:div w:id="13536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4473">
      <w:bodyDiv w:val="1"/>
      <w:marLeft w:val="0"/>
      <w:marRight w:val="0"/>
      <w:marTop w:val="0"/>
      <w:marBottom w:val="0"/>
      <w:divBdr>
        <w:top w:val="none" w:sz="0" w:space="0" w:color="auto"/>
        <w:left w:val="none" w:sz="0" w:space="0" w:color="auto"/>
        <w:bottom w:val="none" w:sz="0" w:space="0" w:color="auto"/>
        <w:right w:val="none" w:sz="0" w:space="0" w:color="auto"/>
      </w:divBdr>
    </w:div>
    <w:div w:id="660158651">
      <w:bodyDiv w:val="1"/>
      <w:marLeft w:val="0"/>
      <w:marRight w:val="0"/>
      <w:marTop w:val="0"/>
      <w:marBottom w:val="0"/>
      <w:divBdr>
        <w:top w:val="none" w:sz="0" w:space="0" w:color="auto"/>
        <w:left w:val="none" w:sz="0" w:space="0" w:color="auto"/>
        <w:bottom w:val="none" w:sz="0" w:space="0" w:color="auto"/>
        <w:right w:val="none" w:sz="0" w:space="0" w:color="auto"/>
      </w:divBdr>
    </w:div>
    <w:div w:id="663818207">
      <w:bodyDiv w:val="1"/>
      <w:marLeft w:val="0"/>
      <w:marRight w:val="0"/>
      <w:marTop w:val="0"/>
      <w:marBottom w:val="0"/>
      <w:divBdr>
        <w:top w:val="none" w:sz="0" w:space="0" w:color="auto"/>
        <w:left w:val="none" w:sz="0" w:space="0" w:color="auto"/>
        <w:bottom w:val="none" w:sz="0" w:space="0" w:color="auto"/>
        <w:right w:val="none" w:sz="0" w:space="0" w:color="auto"/>
      </w:divBdr>
    </w:div>
    <w:div w:id="725032649">
      <w:bodyDiv w:val="1"/>
      <w:marLeft w:val="0"/>
      <w:marRight w:val="0"/>
      <w:marTop w:val="0"/>
      <w:marBottom w:val="0"/>
      <w:divBdr>
        <w:top w:val="none" w:sz="0" w:space="0" w:color="auto"/>
        <w:left w:val="none" w:sz="0" w:space="0" w:color="auto"/>
        <w:bottom w:val="none" w:sz="0" w:space="0" w:color="auto"/>
        <w:right w:val="none" w:sz="0" w:space="0" w:color="auto"/>
      </w:divBdr>
    </w:div>
    <w:div w:id="780300267">
      <w:bodyDiv w:val="1"/>
      <w:marLeft w:val="0"/>
      <w:marRight w:val="0"/>
      <w:marTop w:val="0"/>
      <w:marBottom w:val="0"/>
      <w:divBdr>
        <w:top w:val="none" w:sz="0" w:space="0" w:color="auto"/>
        <w:left w:val="none" w:sz="0" w:space="0" w:color="auto"/>
        <w:bottom w:val="none" w:sz="0" w:space="0" w:color="auto"/>
        <w:right w:val="none" w:sz="0" w:space="0" w:color="auto"/>
      </w:divBdr>
    </w:div>
    <w:div w:id="835419541">
      <w:bodyDiv w:val="1"/>
      <w:marLeft w:val="0"/>
      <w:marRight w:val="0"/>
      <w:marTop w:val="0"/>
      <w:marBottom w:val="0"/>
      <w:divBdr>
        <w:top w:val="none" w:sz="0" w:space="0" w:color="auto"/>
        <w:left w:val="none" w:sz="0" w:space="0" w:color="auto"/>
        <w:bottom w:val="none" w:sz="0" w:space="0" w:color="auto"/>
        <w:right w:val="none" w:sz="0" w:space="0" w:color="auto"/>
      </w:divBdr>
    </w:div>
    <w:div w:id="921256014">
      <w:bodyDiv w:val="1"/>
      <w:marLeft w:val="0"/>
      <w:marRight w:val="0"/>
      <w:marTop w:val="0"/>
      <w:marBottom w:val="0"/>
      <w:divBdr>
        <w:top w:val="none" w:sz="0" w:space="0" w:color="auto"/>
        <w:left w:val="none" w:sz="0" w:space="0" w:color="auto"/>
        <w:bottom w:val="none" w:sz="0" w:space="0" w:color="auto"/>
        <w:right w:val="none" w:sz="0" w:space="0" w:color="auto"/>
      </w:divBdr>
    </w:div>
    <w:div w:id="934554249">
      <w:bodyDiv w:val="1"/>
      <w:marLeft w:val="0"/>
      <w:marRight w:val="0"/>
      <w:marTop w:val="0"/>
      <w:marBottom w:val="0"/>
      <w:divBdr>
        <w:top w:val="none" w:sz="0" w:space="0" w:color="auto"/>
        <w:left w:val="none" w:sz="0" w:space="0" w:color="auto"/>
        <w:bottom w:val="none" w:sz="0" w:space="0" w:color="auto"/>
        <w:right w:val="none" w:sz="0" w:space="0" w:color="auto"/>
      </w:divBdr>
    </w:div>
    <w:div w:id="980618672">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72042696">
      <w:bodyDiv w:val="1"/>
      <w:marLeft w:val="0"/>
      <w:marRight w:val="0"/>
      <w:marTop w:val="0"/>
      <w:marBottom w:val="0"/>
      <w:divBdr>
        <w:top w:val="none" w:sz="0" w:space="0" w:color="auto"/>
        <w:left w:val="none" w:sz="0" w:space="0" w:color="auto"/>
        <w:bottom w:val="none" w:sz="0" w:space="0" w:color="auto"/>
        <w:right w:val="none" w:sz="0" w:space="0" w:color="auto"/>
      </w:divBdr>
      <w:divsChild>
        <w:div w:id="119539781">
          <w:marLeft w:val="0"/>
          <w:marRight w:val="0"/>
          <w:marTop w:val="0"/>
          <w:marBottom w:val="0"/>
          <w:divBdr>
            <w:top w:val="none" w:sz="0" w:space="0" w:color="auto"/>
            <w:left w:val="none" w:sz="0" w:space="0" w:color="auto"/>
            <w:bottom w:val="none" w:sz="0" w:space="0" w:color="auto"/>
            <w:right w:val="none" w:sz="0" w:space="0" w:color="auto"/>
          </w:divBdr>
          <w:divsChild>
            <w:div w:id="1043948331">
              <w:marLeft w:val="0"/>
              <w:marRight w:val="0"/>
              <w:marTop w:val="0"/>
              <w:marBottom w:val="0"/>
              <w:divBdr>
                <w:top w:val="none" w:sz="0" w:space="0" w:color="auto"/>
                <w:left w:val="none" w:sz="0" w:space="0" w:color="auto"/>
                <w:bottom w:val="none" w:sz="0" w:space="0" w:color="auto"/>
                <w:right w:val="none" w:sz="0" w:space="0" w:color="auto"/>
              </w:divBdr>
              <w:divsChild>
                <w:div w:id="18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98466">
      <w:bodyDiv w:val="1"/>
      <w:marLeft w:val="0"/>
      <w:marRight w:val="0"/>
      <w:marTop w:val="0"/>
      <w:marBottom w:val="0"/>
      <w:divBdr>
        <w:top w:val="none" w:sz="0" w:space="0" w:color="auto"/>
        <w:left w:val="none" w:sz="0" w:space="0" w:color="auto"/>
        <w:bottom w:val="none" w:sz="0" w:space="0" w:color="auto"/>
        <w:right w:val="none" w:sz="0" w:space="0" w:color="auto"/>
      </w:divBdr>
      <w:divsChild>
        <w:div w:id="1362585439">
          <w:marLeft w:val="0"/>
          <w:marRight w:val="0"/>
          <w:marTop w:val="0"/>
          <w:marBottom w:val="0"/>
          <w:divBdr>
            <w:top w:val="none" w:sz="0" w:space="0" w:color="auto"/>
            <w:left w:val="none" w:sz="0" w:space="0" w:color="auto"/>
            <w:bottom w:val="none" w:sz="0" w:space="0" w:color="auto"/>
            <w:right w:val="none" w:sz="0" w:space="0" w:color="auto"/>
          </w:divBdr>
          <w:divsChild>
            <w:div w:id="3246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910">
      <w:bodyDiv w:val="1"/>
      <w:marLeft w:val="0"/>
      <w:marRight w:val="0"/>
      <w:marTop w:val="0"/>
      <w:marBottom w:val="0"/>
      <w:divBdr>
        <w:top w:val="none" w:sz="0" w:space="0" w:color="auto"/>
        <w:left w:val="none" w:sz="0" w:space="0" w:color="auto"/>
        <w:bottom w:val="none" w:sz="0" w:space="0" w:color="auto"/>
        <w:right w:val="none" w:sz="0" w:space="0" w:color="auto"/>
      </w:divBdr>
    </w:div>
    <w:div w:id="1377850142">
      <w:bodyDiv w:val="1"/>
      <w:marLeft w:val="0"/>
      <w:marRight w:val="0"/>
      <w:marTop w:val="0"/>
      <w:marBottom w:val="0"/>
      <w:divBdr>
        <w:top w:val="none" w:sz="0" w:space="0" w:color="auto"/>
        <w:left w:val="none" w:sz="0" w:space="0" w:color="auto"/>
        <w:bottom w:val="none" w:sz="0" w:space="0" w:color="auto"/>
        <w:right w:val="none" w:sz="0" w:space="0" w:color="auto"/>
      </w:divBdr>
    </w:div>
    <w:div w:id="1444499172">
      <w:bodyDiv w:val="1"/>
      <w:marLeft w:val="0"/>
      <w:marRight w:val="0"/>
      <w:marTop w:val="0"/>
      <w:marBottom w:val="0"/>
      <w:divBdr>
        <w:top w:val="none" w:sz="0" w:space="0" w:color="auto"/>
        <w:left w:val="none" w:sz="0" w:space="0" w:color="auto"/>
        <w:bottom w:val="none" w:sz="0" w:space="0" w:color="auto"/>
        <w:right w:val="none" w:sz="0" w:space="0" w:color="auto"/>
      </w:divBdr>
    </w:div>
    <w:div w:id="1462384183">
      <w:bodyDiv w:val="1"/>
      <w:marLeft w:val="0"/>
      <w:marRight w:val="0"/>
      <w:marTop w:val="0"/>
      <w:marBottom w:val="0"/>
      <w:divBdr>
        <w:top w:val="none" w:sz="0" w:space="0" w:color="auto"/>
        <w:left w:val="none" w:sz="0" w:space="0" w:color="auto"/>
        <w:bottom w:val="none" w:sz="0" w:space="0" w:color="auto"/>
        <w:right w:val="none" w:sz="0" w:space="0" w:color="auto"/>
      </w:divBdr>
    </w:div>
    <w:div w:id="1608124279">
      <w:bodyDiv w:val="1"/>
      <w:marLeft w:val="0"/>
      <w:marRight w:val="0"/>
      <w:marTop w:val="0"/>
      <w:marBottom w:val="0"/>
      <w:divBdr>
        <w:top w:val="none" w:sz="0" w:space="0" w:color="auto"/>
        <w:left w:val="none" w:sz="0" w:space="0" w:color="auto"/>
        <w:bottom w:val="none" w:sz="0" w:space="0" w:color="auto"/>
        <w:right w:val="none" w:sz="0" w:space="0" w:color="auto"/>
      </w:divBdr>
    </w:div>
    <w:div w:id="1732575711">
      <w:bodyDiv w:val="1"/>
      <w:marLeft w:val="0"/>
      <w:marRight w:val="0"/>
      <w:marTop w:val="0"/>
      <w:marBottom w:val="0"/>
      <w:divBdr>
        <w:top w:val="none" w:sz="0" w:space="0" w:color="auto"/>
        <w:left w:val="none" w:sz="0" w:space="0" w:color="auto"/>
        <w:bottom w:val="none" w:sz="0" w:space="0" w:color="auto"/>
        <w:right w:val="none" w:sz="0" w:space="0" w:color="auto"/>
      </w:divBdr>
    </w:div>
    <w:div w:id="1764497591">
      <w:bodyDiv w:val="1"/>
      <w:marLeft w:val="0"/>
      <w:marRight w:val="0"/>
      <w:marTop w:val="0"/>
      <w:marBottom w:val="0"/>
      <w:divBdr>
        <w:top w:val="none" w:sz="0" w:space="0" w:color="auto"/>
        <w:left w:val="none" w:sz="0" w:space="0" w:color="auto"/>
        <w:bottom w:val="none" w:sz="0" w:space="0" w:color="auto"/>
        <w:right w:val="none" w:sz="0" w:space="0" w:color="auto"/>
      </w:divBdr>
      <w:divsChild>
        <w:div w:id="909312169">
          <w:marLeft w:val="0"/>
          <w:marRight w:val="0"/>
          <w:marTop w:val="0"/>
          <w:marBottom w:val="0"/>
          <w:divBdr>
            <w:top w:val="none" w:sz="0" w:space="0" w:color="auto"/>
            <w:left w:val="none" w:sz="0" w:space="0" w:color="auto"/>
            <w:bottom w:val="none" w:sz="0" w:space="0" w:color="auto"/>
            <w:right w:val="none" w:sz="0" w:space="0" w:color="auto"/>
          </w:divBdr>
          <w:divsChild>
            <w:div w:id="662927393">
              <w:marLeft w:val="0"/>
              <w:marRight w:val="0"/>
              <w:marTop w:val="0"/>
              <w:marBottom w:val="0"/>
              <w:divBdr>
                <w:top w:val="none" w:sz="0" w:space="0" w:color="auto"/>
                <w:left w:val="none" w:sz="0" w:space="0" w:color="auto"/>
                <w:bottom w:val="none" w:sz="0" w:space="0" w:color="auto"/>
                <w:right w:val="none" w:sz="0" w:space="0" w:color="auto"/>
              </w:divBdr>
              <w:divsChild>
                <w:div w:id="8349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19892">
      <w:bodyDiv w:val="1"/>
      <w:marLeft w:val="0"/>
      <w:marRight w:val="0"/>
      <w:marTop w:val="0"/>
      <w:marBottom w:val="0"/>
      <w:divBdr>
        <w:top w:val="none" w:sz="0" w:space="0" w:color="auto"/>
        <w:left w:val="none" w:sz="0" w:space="0" w:color="auto"/>
        <w:bottom w:val="none" w:sz="0" w:space="0" w:color="auto"/>
        <w:right w:val="none" w:sz="0" w:space="0" w:color="auto"/>
      </w:divBdr>
      <w:divsChild>
        <w:div w:id="278685689">
          <w:marLeft w:val="0"/>
          <w:marRight w:val="0"/>
          <w:marTop w:val="0"/>
          <w:marBottom w:val="0"/>
          <w:divBdr>
            <w:top w:val="none" w:sz="0" w:space="0" w:color="auto"/>
            <w:left w:val="none" w:sz="0" w:space="0" w:color="auto"/>
            <w:bottom w:val="none" w:sz="0" w:space="0" w:color="auto"/>
            <w:right w:val="none" w:sz="0" w:space="0" w:color="auto"/>
          </w:divBdr>
          <w:divsChild>
            <w:div w:id="1206067586">
              <w:marLeft w:val="0"/>
              <w:marRight w:val="0"/>
              <w:marTop w:val="0"/>
              <w:marBottom w:val="0"/>
              <w:divBdr>
                <w:top w:val="none" w:sz="0" w:space="0" w:color="auto"/>
                <w:left w:val="none" w:sz="0" w:space="0" w:color="auto"/>
                <w:bottom w:val="none" w:sz="0" w:space="0" w:color="auto"/>
                <w:right w:val="none" w:sz="0" w:space="0" w:color="auto"/>
              </w:divBdr>
            </w:div>
            <w:div w:id="2000038308">
              <w:marLeft w:val="0"/>
              <w:marRight w:val="0"/>
              <w:marTop w:val="0"/>
              <w:marBottom w:val="0"/>
              <w:divBdr>
                <w:top w:val="none" w:sz="0" w:space="0" w:color="auto"/>
                <w:left w:val="none" w:sz="0" w:space="0" w:color="auto"/>
                <w:bottom w:val="none" w:sz="0" w:space="0" w:color="auto"/>
                <w:right w:val="none" w:sz="0" w:space="0" w:color="auto"/>
              </w:divBdr>
            </w:div>
            <w:div w:id="371804465">
              <w:marLeft w:val="0"/>
              <w:marRight w:val="0"/>
              <w:marTop w:val="0"/>
              <w:marBottom w:val="0"/>
              <w:divBdr>
                <w:top w:val="none" w:sz="0" w:space="0" w:color="auto"/>
                <w:left w:val="none" w:sz="0" w:space="0" w:color="auto"/>
                <w:bottom w:val="none" w:sz="0" w:space="0" w:color="auto"/>
                <w:right w:val="none" w:sz="0" w:space="0" w:color="auto"/>
              </w:divBdr>
            </w:div>
            <w:div w:id="2114933519">
              <w:marLeft w:val="0"/>
              <w:marRight w:val="0"/>
              <w:marTop w:val="0"/>
              <w:marBottom w:val="0"/>
              <w:divBdr>
                <w:top w:val="none" w:sz="0" w:space="0" w:color="auto"/>
                <w:left w:val="none" w:sz="0" w:space="0" w:color="auto"/>
                <w:bottom w:val="none" w:sz="0" w:space="0" w:color="auto"/>
                <w:right w:val="none" w:sz="0" w:space="0" w:color="auto"/>
              </w:divBdr>
            </w:div>
            <w:div w:id="13314998">
              <w:marLeft w:val="0"/>
              <w:marRight w:val="0"/>
              <w:marTop w:val="0"/>
              <w:marBottom w:val="0"/>
              <w:divBdr>
                <w:top w:val="none" w:sz="0" w:space="0" w:color="auto"/>
                <w:left w:val="none" w:sz="0" w:space="0" w:color="auto"/>
                <w:bottom w:val="none" w:sz="0" w:space="0" w:color="auto"/>
                <w:right w:val="none" w:sz="0" w:space="0" w:color="auto"/>
              </w:divBdr>
            </w:div>
            <w:div w:id="1736589866">
              <w:marLeft w:val="0"/>
              <w:marRight w:val="0"/>
              <w:marTop w:val="0"/>
              <w:marBottom w:val="0"/>
              <w:divBdr>
                <w:top w:val="none" w:sz="0" w:space="0" w:color="auto"/>
                <w:left w:val="none" w:sz="0" w:space="0" w:color="auto"/>
                <w:bottom w:val="none" w:sz="0" w:space="0" w:color="auto"/>
                <w:right w:val="none" w:sz="0" w:space="0" w:color="auto"/>
              </w:divBdr>
            </w:div>
            <w:div w:id="1420715189">
              <w:marLeft w:val="0"/>
              <w:marRight w:val="0"/>
              <w:marTop w:val="0"/>
              <w:marBottom w:val="0"/>
              <w:divBdr>
                <w:top w:val="none" w:sz="0" w:space="0" w:color="auto"/>
                <w:left w:val="none" w:sz="0" w:space="0" w:color="auto"/>
                <w:bottom w:val="none" w:sz="0" w:space="0" w:color="auto"/>
                <w:right w:val="none" w:sz="0" w:space="0" w:color="auto"/>
              </w:divBdr>
            </w:div>
            <w:div w:id="735055374">
              <w:marLeft w:val="0"/>
              <w:marRight w:val="0"/>
              <w:marTop w:val="0"/>
              <w:marBottom w:val="0"/>
              <w:divBdr>
                <w:top w:val="none" w:sz="0" w:space="0" w:color="auto"/>
                <w:left w:val="none" w:sz="0" w:space="0" w:color="auto"/>
                <w:bottom w:val="none" w:sz="0" w:space="0" w:color="auto"/>
                <w:right w:val="none" w:sz="0" w:space="0" w:color="auto"/>
              </w:divBdr>
            </w:div>
            <w:div w:id="875124883">
              <w:marLeft w:val="0"/>
              <w:marRight w:val="0"/>
              <w:marTop w:val="0"/>
              <w:marBottom w:val="0"/>
              <w:divBdr>
                <w:top w:val="none" w:sz="0" w:space="0" w:color="auto"/>
                <w:left w:val="none" w:sz="0" w:space="0" w:color="auto"/>
                <w:bottom w:val="none" w:sz="0" w:space="0" w:color="auto"/>
                <w:right w:val="none" w:sz="0" w:space="0" w:color="auto"/>
              </w:divBdr>
            </w:div>
            <w:div w:id="649553869">
              <w:marLeft w:val="0"/>
              <w:marRight w:val="0"/>
              <w:marTop w:val="0"/>
              <w:marBottom w:val="0"/>
              <w:divBdr>
                <w:top w:val="none" w:sz="0" w:space="0" w:color="auto"/>
                <w:left w:val="none" w:sz="0" w:space="0" w:color="auto"/>
                <w:bottom w:val="none" w:sz="0" w:space="0" w:color="auto"/>
                <w:right w:val="none" w:sz="0" w:space="0" w:color="auto"/>
              </w:divBdr>
            </w:div>
            <w:div w:id="1220480877">
              <w:marLeft w:val="0"/>
              <w:marRight w:val="0"/>
              <w:marTop w:val="0"/>
              <w:marBottom w:val="0"/>
              <w:divBdr>
                <w:top w:val="none" w:sz="0" w:space="0" w:color="auto"/>
                <w:left w:val="none" w:sz="0" w:space="0" w:color="auto"/>
                <w:bottom w:val="none" w:sz="0" w:space="0" w:color="auto"/>
                <w:right w:val="none" w:sz="0" w:space="0" w:color="auto"/>
              </w:divBdr>
            </w:div>
            <w:div w:id="1532837423">
              <w:marLeft w:val="0"/>
              <w:marRight w:val="0"/>
              <w:marTop w:val="0"/>
              <w:marBottom w:val="0"/>
              <w:divBdr>
                <w:top w:val="none" w:sz="0" w:space="0" w:color="auto"/>
                <w:left w:val="none" w:sz="0" w:space="0" w:color="auto"/>
                <w:bottom w:val="none" w:sz="0" w:space="0" w:color="auto"/>
                <w:right w:val="none" w:sz="0" w:space="0" w:color="auto"/>
              </w:divBdr>
            </w:div>
            <w:div w:id="539901200">
              <w:marLeft w:val="0"/>
              <w:marRight w:val="0"/>
              <w:marTop w:val="0"/>
              <w:marBottom w:val="0"/>
              <w:divBdr>
                <w:top w:val="none" w:sz="0" w:space="0" w:color="auto"/>
                <w:left w:val="none" w:sz="0" w:space="0" w:color="auto"/>
                <w:bottom w:val="none" w:sz="0" w:space="0" w:color="auto"/>
                <w:right w:val="none" w:sz="0" w:space="0" w:color="auto"/>
              </w:divBdr>
            </w:div>
            <w:div w:id="710881911">
              <w:marLeft w:val="0"/>
              <w:marRight w:val="0"/>
              <w:marTop w:val="0"/>
              <w:marBottom w:val="0"/>
              <w:divBdr>
                <w:top w:val="none" w:sz="0" w:space="0" w:color="auto"/>
                <w:left w:val="none" w:sz="0" w:space="0" w:color="auto"/>
                <w:bottom w:val="none" w:sz="0" w:space="0" w:color="auto"/>
                <w:right w:val="none" w:sz="0" w:space="0" w:color="auto"/>
              </w:divBdr>
            </w:div>
            <w:div w:id="111485124">
              <w:marLeft w:val="0"/>
              <w:marRight w:val="0"/>
              <w:marTop w:val="0"/>
              <w:marBottom w:val="0"/>
              <w:divBdr>
                <w:top w:val="none" w:sz="0" w:space="0" w:color="auto"/>
                <w:left w:val="none" w:sz="0" w:space="0" w:color="auto"/>
                <w:bottom w:val="none" w:sz="0" w:space="0" w:color="auto"/>
                <w:right w:val="none" w:sz="0" w:space="0" w:color="auto"/>
              </w:divBdr>
            </w:div>
            <w:div w:id="425536999">
              <w:marLeft w:val="0"/>
              <w:marRight w:val="0"/>
              <w:marTop w:val="0"/>
              <w:marBottom w:val="0"/>
              <w:divBdr>
                <w:top w:val="none" w:sz="0" w:space="0" w:color="auto"/>
                <w:left w:val="none" w:sz="0" w:space="0" w:color="auto"/>
                <w:bottom w:val="none" w:sz="0" w:space="0" w:color="auto"/>
                <w:right w:val="none" w:sz="0" w:space="0" w:color="auto"/>
              </w:divBdr>
            </w:div>
            <w:div w:id="2051147161">
              <w:marLeft w:val="0"/>
              <w:marRight w:val="0"/>
              <w:marTop w:val="0"/>
              <w:marBottom w:val="0"/>
              <w:divBdr>
                <w:top w:val="none" w:sz="0" w:space="0" w:color="auto"/>
                <w:left w:val="none" w:sz="0" w:space="0" w:color="auto"/>
                <w:bottom w:val="none" w:sz="0" w:space="0" w:color="auto"/>
                <w:right w:val="none" w:sz="0" w:space="0" w:color="auto"/>
              </w:divBdr>
            </w:div>
            <w:div w:id="1287665217">
              <w:marLeft w:val="0"/>
              <w:marRight w:val="0"/>
              <w:marTop w:val="0"/>
              <w:marBottom w:val="0"/>
              <w:divBdr>
                <w:top w:val="none" w:sz="0" w:space="0" w:color="auto"/>
                <w:left w:val="none" w:sz="0" w:space="0" w:color="auto"/>
                <w:bottom w:val="none" w:sz="0" w:space="0" w:color="auto"/>
                <w:right w:val="none" w:sz="0" w:space="0" w:color="auto"/>
              </w:divBdr>
            </w:div>
            <w:div w:id="1740205591">
              <w:marLeft w:val="0"/>
              <w:marRight w:val="0"/>
              <w:marTop w:val="0"/>
              <w:marBottom w:val="0"/>
              <w:divBdr>
                <w:top w:val="none" w:sz="0" w:space="0" w:color="auto"/>
                <w:left w:val="none" w:sz="0" w:space="0" w:color="auto"/>
                <w:bottom w:val="none" w:sz="0" w:space="0" w:color="auto"/>
                <w:right w:val="none" w:sz="0" w:space="0" w:color="auto"/>
              </w:divBdr>
            </w:div>
            <w:div w:id="338968078">
              <w:marLeft w:val="0"/>
              <w:marRight w:val="0"/>
              <w:marTop w:val="0"/>
              <w:marBottom w:val="0"/>
              <w:divBdr>
                <w:top w:val="none" w:sz="0" w:space="0" w:color="auto"/>
                <w:left w:val="none" w:sz="0" w:space="0" w:color="auto"/>
                <w:bottom w:val="none" w:sz="0" w:space="0" w:color="auto"/>
                <w:right w:val="none" w:sz="0" w:space="0" w:color="auto"/>
              </w:divBdr>
            </w:div>
            <w:div w:id="768358094">
              <w:marLeft w:val="0"/>
              <w:marRight w:val="0"/>
              <w:marTop w:val="0"/>
              <w:marBottom w:val="0"/>
              <w:divBdr>
                <w:top w:val="none" w:sz="0" w:space="0" w:color="auto"/>
                <w:left w:val="none" w:sz="0" w:space="0" w:color="auto"/>
                <w:bottom w:val="none" w:sz="0" w:space="0" w:color="auto"/>
                <w:right w:val="none" w:sz="0" w:space="0" w:color="auto"/>
              </w:divBdr>
            </w:div>
            <w:div w:id="219631899">
              <w:marLeft w:val="0"/>
              <w:marRight w:val="0"/>
              <w:marTop w:val="0"/>
              <w:marBottom w:val="0"/>
              <w:divBdr>
                <w:top w:val="none" w:sz="0" w:space="0" w:color="auto"/>
                <w:left w:val="none" w:sz="0" w:space="0" w:color="auto"/>
                <w:bottom w:val="none" w:sz="0" w:space="0" w:color="auto"/>
                <w:right w:val="none" w:sz="0" w:space="0" w:color="auto"/>
              </w:divBdr>
            </w:div>
            <w:div w:id="595409382">
              <w:marLeft w:val="0"/>
              <w:marRight w:val="0"/>
              <w:marTop w:val="0"/>
              <w:marBottom w:val="0"/>
              <w:divBdr>
                <w:top w:val="none" w:sz="0" w:space="0" w:color="auto"/>
                <w:left w:val="none" w:sz="0" w:space="0" w:color="auto"/>
                <w:bottom w:val="none" w:sz="0" w:space="0" w:color="auto"/>
                <w:right w:val="none" w:sz="0" w:space="0" w:color="auto"/>
              </w:divBdr>
            </w:div>
            <w:div w:id="1382359751">
              <w:marLeft w:val="0"/>
              <w:marRight w:val="0"/>
              <w:marTop w:val="0"/>
              <w:marBottom w:val="0"/>
              <w:divBdr>
                <w:top w:val="none" w:sz="0" w:space="0" w:color="auto"/>
                <w:left w:val="none" w:sz="0" w:space="0" w:color="auto"/>
                <w:bottom w:val="none" w:sz="0" w:space="0" w:color="auto"/>
                <w:right w:val="none" w:sz="0" w:space="0" w:color="auto"/>
              </w:divBdr>
            </w:div>
            <w:div w:id="760948522">
              <w:marLeft w:val="0"/>
              <w:marRight w:val="0"/>
              <w:marTop w:val="0"/>
              <w:marBottom w:val="0"/>
              <w:divBdr>
                <w:top w:val="none" w:sz="0" w:space="0" w:color="auto"/>
                <w:left w:val="none" w:sz="0" w:space="0" w:color="auto"/>
                <w:bottom w:val="none" w:sz="0" w:space="0" w:color="auto"/>
                <w:right w:val="none" w:sz="0" w:space="0" w:color="auto"/>
              </w:divBdr>
            </w:div>
            <w:div w:id="169679172">
              <w:marLeft w:val="0"/>
              <w:marRight w:val="0"/>
              <w:marTop w:val="0"/>
              <w:marBottom w:val="0"/>
              <w:divBdr>
                <w:top w:val="none" w:sz="0" w:space="0" w:color="auto"/>
                <w:left w:val="none" w:sz="0" w:space="0" w:color="auto"/>
                <w:bottom w:val="none" w:sz="0" w:space="0" w:color="auto"/>
                <w:right w:val="none" w:sz="0" w:space="0" w:color="auto"/>
              </w:divBdr>
            </w:div>
            <w:div w:id="1208637749">
              <w:marLeft w:val="0"/>
              <w:marRight w:val="0"/>
              <w:marTop w:val="0"/>
              <w:marBottom w:val="0"/>
              <w:divBdr>
                <w:top w:val="none" w:sz="0" w:space="0" w:color="auto"/>
                <w:left w:val="none" w:sz="0" w:space="0" w:color="auto"/>
                <w:bottom w:val="none" w:sz="0" w:space="0" w:color="auto"/>
                <w:right w:val="none" w:sz="0" w:space="0" w:color="auto"/>
              </w:divBdr>
            </w:div>
            <w:div w:id="1855652362">
              <w:marLeft w:val="0"/>
              <w:marRight w:val="0"/>
              <w:marTop w:val="0"/>
              <w:marBottom w:val="0"/>
              <w:divBdr>
                <w:top w:val="none" w:sz="0" w:space="0" w:color="auto"/>
                <w:left w:val="none" w:sz="0" w:space="0" w:color="auto"/>
                <w:bottom w:val="none" w:sz="0" w:space="0" w:color="auto"/>
                <w:right w:val="none" w:sz="0" w:space="0" w:color="auto"/>
              </w:divBdr>
            </w:div>
            <w:div w:id="946961174">
              <w:marLeft w:val="0"/>
              <w:marRight w:val="0"/>
              <w:marTop w:val="0"/>
              <w:marBottom w:val="0"/>
              <w:divBdr>
                <w:top w:val="none" w:sz="0" w:space="0" w:color="auto"/>
                <w:left w:val="none" w:sz="0" w:space="0" w:color="auto"/>
                <w:bottom w:val="none" w:sz="0" w:space="0" w:color="auto"/>
                <w:right w:val="none" w:sz="0" w:space="0" w:color="auto"/>
              </w:divBdr>
            </w:div>
            <w:div w:id="488861180">
              <w:marLeft w:val="0"/>
              <w:marRight w:val="0"/>
              <w:marTop w:val="0"/>
              <w:marBottom w:val="0"/>
              <w:divBdr>
                <w:top w:val="none" w:sz="0" w:space="0" w:color="auto"/>
                <w:left w:val="none" w:sz="0" w:space="0" w:color="auto"/>
                <w:bottom w:val="none" w:sz="0" w:space="0" w:color="auto"/>
                <w:right w:val="none" w:sz="0" w:space="0" w:color="auto"/>
              </w:divBdr>
            </w:div>
            <w:div w:id="390664669">
              <w:marLeft w:val="0"/>
              <w:marRight w:val="0"/>
              <w:marTop w:val="0"/>
              <w:marBottom w:val="0"/>
              <w:divBdr>
                <w:top w:val="none" w:sz="0" w:space="0" w:color="auto"/>
                <w:left w:val="none" w:sz="0" w:space="0" w:color="auto"/>
                <w:bottom w:val="none" w:sz="0" w:space="0" w:color="auto"/>
                <w:right w:val="none" w:sz="0" w:space="0" w:color="auto"/>
              </w:divBdr>
            </w:div>
            <w:div w:id="1727601457">
              <w:marLeft w:val="0"/>
              <w:marRight w:val="0"/>
              <w:marTop w:val="0"/>
              <w:marBottom w:val="0"/>
              <w:divBdr>
                <w:top w:val="none" w:sz="0" w:space="0" w:color="auto"/>
                <w:left w:val="none" w:sz="0" w:space="0" w:color="auto"/>
                <w:bottom w:val="none" w:sz="0" w:space="0" w:color="auto"/>
                <w:right w:val="none" w:sz="0" w:space="0" w:color="auto"/>
              </w:divBdr>
            </w:div>
            <w:div w:id="1030912073">
              <w:marLeft w:val="0"/>
              <w:marRight w:val="0"/>
              <w:marTop w:val="0"/>
              <w:marBottom w:val="0"/>
              <w:divBdr>
                <w:top w:val="none" w:sz="0" w:space="0" w:color="auto"/>
                <w:left w:val="none" w:sz="0" w:space="0" w:color="auto"/>
                <w:bottom w:val="none" w:sz="0" w:space="0" w:color="auto"/>
                <w:right w:val="none" w:sz="0" w:space="0" w:color="auto"/>
              </w:divBdr>
            </w:div>
            <w:div w:id="612203630">
              <w:marLeft w:val="0"/>
              <w:marRight w:val="0"/>
              <w:marTop w:val="0"/>
              <w:marBottom w:val="0"/>
              <w:divBdr>
                <w:top w:val="none" w:sz="0" w:space="0" w:color="auto"/>
                <w:left w:val="none" w:sz="0" w:space="0" w:color="auto"/>
                <w:bottom w:val="none" w:sz="0" w:space="0" w:color="auto"/>
                <w:right w:val="none" w:sz="0" w:space="0" w:color="auto"/>
              </w:divBdr>
            </w:div>
            <w:div w:id="1115755720">
              <w:marLeft w:val="0"/>
              <w:marRight w:val="0"/>
              <w:marTop w:val="0"/>
              <w:marBottom w:val="0"/>
              <w:divBdr>
                <w:top w:val="none" w:sz="0" w:space="0" w:color="auto"/>
                <w:left w:val="none" w:sz="0" w:space="0" w:color="auto"/>
                <w:bottom w:val="none" w:sz="0" w:space="0" w:color="auto"/>
                <w:right w:val="none" w:sz="0" w:space="0" w:color="auto"/>
              </w:divBdr>
            </w:div>
            <w:div w:id="1365668023">
              <w:marLeft w:val="0"/>
              <w:marRight w:val="0"/>
              <w:marTop w:val="0"/>
              <w:marBottom w:val="0"/>
              <w:divBdr>
                <w:top w:val="none" w:sz="0" w:space="0" w:color="auto"/>
                <w:left w:val="none" w:sz="0" w:space="0" w:color="auto"/>
                <w:bottom w:val="none" w:sz="0" w:space="0" w:color="auto"/>
                <w:right w:val="none" w:sz="0" w:space="0" w:color="auto"/>
              </w:divBdr>
            </w:div>
            <w:div w:id="1123500738">
              <w:marLeft w:val="0"/>
              <w:marRight w:val="0"/>
              <w:marTop w:val="0"/>
              <w:marBottom w:val="0"/>
              <w:divBdr>
                <w:top w:val="none" w:sz="0" w:space="0" w:color="auto"/>
                <w:left w:val="none" w:sz="0" w:space="0" w:color="auto"/>
                <w:bottom w:val="none" w:sz="0" w:space="0" w:color="auto"/>
                <w:right w:val="none" w:sz="0" w:space="0" w:color="auto"/>
              </w:divBdr>
            </w:div>
            <w:div w:id="734619514">
              <w:marLeft w:val="0"/>
              <w:marRight w:val="0"/>
              <w:marTop w:val="0"/>
              <w:marBottom w:val="0"/>
              <w:divBdr>
                <w:top w:val="none" w:sz="0" w:space="0" w:color="auto"/>
                <w:left w:val="none" w:sz="0" w:space="0" w:color="auto"/>
                <w:bottom w:val="none" w:sz="0" w:space="0" w:color="auto"/>
                <w:right w:val="none" w:sz="0" w:space="0" w:color="auto"/>
              </w:divBdr>
            </w:div>
            <w:div w:id="1800564131">
              <w:marLeft w:val="0"/>
              <w:marRight w:val="0"/>
              <w:marTop w:val="0"/>
              <w:marBottom w:val="0"/>
              <w:divBdr>
                <w:top w:val="none" w:sz="0" w:space="0" w:color="auto"/>
                <w:left w:val="none" w:sz="0" w:space="0" w:color="auto"/>
                <w:bottom w:val="none" w:sz="0" w:space="0" w:color="auto"/>
                <w:right w:val="none" w:sz="0" w:space="0" w:color="auto"/>
              </w:divBdr>
            </w:div>
            <w:div w:id="722873657">
              <w:marLeft w:val="0"/>
              <w:marRight w:val="0"/>
              <w:marTop w:val="0"/>
              <w:marBottom w:val="0"/>
              <w:divBdr>
                <w:top w:val="none" w:sz="0" w:space="0" w:color="auto"/>
                <w:left w:val="none" w:sz="0" w:space="0" w:color="auto"/>
                <w:bottom w:val="none" w:sz="0" w:space="0" w:color="auto"/>
                <w:right w:val="none" w:sz="0" w:space="0" w:color="auto"/>
              </w:divBdr>
            </w:div>
            <w:div w:id="106702619">
              <w:marLeft w:val="0"/>
              <w:marRight w:val="0"/>
              <w:marTop w:val="0"/>
              <w:marBottom w:val="0"/>
              <w:divBdr>
                <w:top w:val="none" w:sz="0" w:space="0" w:color="auto"/>
                <w:left w:val="none" w:sz="0" w:space="0" w:color="auto"/>
                <w:bottom w:val="none" w:sz="0" w:space="0" w:color="auto"/>
                <w:right w:val="none" w:sz="0" w:space="0" w:color="auto"/>
              </w:divBdr>
            </w:div>
            <w:div w:id="1066152361">
              <w:marLeft w:val="0"/>
              <w:marRight w:val="0"/>
              <w:marTop w:val="0"/>
              <w:marBottom w:val="0"/>
              <w:divBdr>
                <w:top w:val="none" w:sz="0" w:space="0" w:color="auto"/>
                <w:left w:val="none" w:sz="0" w:space="0" w:color="auto"/>
                <w:bottom w:val="none" w:sz="0" w:space="0" w:color="auto"/>
                <w:right w:val="none" w:sz="0" w:space="0" w:color="auto"/>
              </w:divBdr>
            </w:div>
            <w:div w:id="933364787">
              <w:marLeft w:val="0"/>
              <w:marRight w:val="0"/>
              <w:marTop w:val="0"/>
              <w:marBottom w:val="0"/>
              <w:divBdr>
                <w:top w:val="none" w:sz="0" w:space="0" w:color="auto"/>
                <w:left w:val="none" w:sz="0" w:space="0" w:color="auto"/>
                <w:bottom w:val="none" w:sz="0" w:space="0" w:color="auto"/>
                <w:right w:val="none" w:sz="0" w:space="0" w:color="auto"/>
              </w:divBdr>
            </w:div>
            <w:div w:id="570122503">
              <w:marLeft w:val="0"/>
              <w:marRight w:val="0"/>
              <w:marTop w:val="0"/>
              <w:marBottom w:val="0"/>
              <w:divBdr>
                <w:top w:val="none" w:sz="0" w:space="0" w:color="auto"/>
                <w:left w:val="none" w:sz="0" w:space="0" w:color="auto"/>
                <w:bottom w:val="none" w:sz="0" w:space="0" w:color="auto"/>
                <w:right w:val="none" w:sz="0" w:space="0" w:color="auto"/>
              </w:divBdr>
            </w:div>
            <w:div w:id="1769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582">
      <w:bodyDiv w:val="1"/>
      <w:marLeft w:val="0"/>
      <w:marRight w:val="0"/>
      <w:marTop w:val="0"/>
      <w:marBottom w:val="0"/>
      <w:divBdr>
        <w:top w:val="none" w:sz="0" w:space="0" w:color="auto"/>
        <w:left w:val="none" w:sz="0" w:space="0" w:color="auto"/>
        <w:bottom w:val="none" w:sz="0" w:space="0" w:color="auto"/>
        <w:right w:val="none" w:sz="0" w:space="0" w:color="auto"/>
      </w:divBdr>
    </w:div>
    <w:div w:id="1864662410">
      <w:bodyDiv w:val="1"/>
      <w:marLeft w:val="0"/>
      <w:marRight w:val="0"/>
      <w:marTop w:val="0"/>
      <w:marBottom w:val="0"/>
      <w:divBdr>
        <w:top w:val="none" w:sz="0" w:space="0" w:color="auto"/>
        <w:left w:val="none" w:sz="0" w:space="0" w:color="auto"/>
        <w:bottom w:val="none" w:sz="0" w:space="0" w:color="auto"/>
        <w:right w:val="none" w:sz="0" w:space="0" w:color="auto"/>
      </w:divBdr>
    </w:div>
    <w:div w:id="1865947345">
      <w:bodyDiv w:val="1"/>
      <w:marLeft w:val="0"/>
      <w:marRight w:val="0"/>
      <w:marTop w:val="0"/>
      <w:marBottom w:val="0"/>
      <w:divBdr>
        <w:top w:val="none" w:sz="0" w:space="0" w:color="auto"/>
        <w:left w:val="none" w:sz="0" w:space="0" w:color="auto"/>
        <w:bottom w:val="none" w:sz="0" w:space="0" w:color="auto"/>
        <w:right w:val="none" w:sz="0" w:space="0" w:color="auto"/>
      </w:divBdr>
    </w:div>
    <w:div w:id="1873613691">
      <w:bodyDiv w:val="1"/>
      <w:marLeft w:val="0"/>
      <w:marRight w:val="0"/>
      <w:marTop w:val="0"/>
      <w:marBottom w:val="0"/>
      <w:divBdr>
        <w:top w:val="none" w:sz="0" w:space="0" w:color="auto"/>
        <w:left w:val="none" w:sz="0" w:space="0" w:color="auto"/>
        <w:bottom w:val="none" w:sz="0" w:space="0" w:color="auto"/>
        <w:right w:val="none" w:sz="0" w:space="0" w:color="auto"/>
      </w:divBdr>
    </w:div>
    <w:div w:id="1940553519">
      <w:bodyDiv w:val="1"/>
      <w:marLeft w:val="0"/>
      <w:marRight w:val="0"/>
      <w:marTop w:val="0"/>
      <w:marBottom w:val="0"/>
      <w:divBdr>
        <w:top w:val="none" w:sz="0" w:space="0" w:color="auto"/>
        <w:left w:val="none" w:sz="0" w:space="0" w:color="auto"/>
        <w:bottom w:val="none" w:sz="0" w:space="0" w:color="auto"/>
        <w:right w:val="none" w:sz="0" w:space="0" w:color="auto"/>
      </w:divBdr>
    </w:div>
    <w:div w:id="2090493678">
      <w:bodyDiv w:val="1"/>
      <w:marLeft w:val="0"/>
      <w:marRight w:val="0"/>
      <w:marTop w:val="0"/>
      <w:marBottom w:val="0"/>
      <w:divBdr>
        <w:top w:val="none" w:sz="0" w:space="0" w:color="auto"/>
        <w:left w:val="none" w:sz="0" w:space="0" w:color="auto"/>
        <w:bottom w:val="none" w:sz="0" w:space="0" w:color="auto"/>
        <w:right w:val="none" w:sz="0" w:space="0" w:color="auto"/>
      </w:divBdr>
    </w:div>
    <w:div w:id="20952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1841-AA0B-4A54-B8A9-BE9F2F33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34</Pages>
  <Words>7875</Words>
  <Characters>44891</Characters>
  <Application>Microsoft Office Word</Application>
  <DocSecurity>0</DocSecurity>
  <Lines>374</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Camacho</dc:creator>
  <cp:keywords/>
  <dc:description/>
  <cp:lastModifiedBy>User15551</cp:lastModifiedBy>
  <cp:revision>212</cp:revision>
  <cp:lastPrinted>2021-11-28T17:15:00Z</cp:lastPrinted>
  <dcterms:created xsi:type="dcterms:W3CDTF">2021-11-25T11:46:00Z</dcterms:created>
  <dcterms:modified xsi:type="dcterms:W3CDTF">2021-12-18T22:31:00Z</dcterms:modified>
</cp:coreProperties>
</file>